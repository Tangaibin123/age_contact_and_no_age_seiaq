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469C8" w:rsidRPr="006D02FF" w:rsidRDefault="003469C8" w:rsidP="003469C8">
      <w:pPr>
        <w:pBdr>
          <w:bottom w:val="single" w:sz="6" w:space="1" w:color="auto"/>
        </w:pBdr>
        <w:tabs>
          <w:tab w:val="left" w:pos="6420"/>
        </w:tabs>
        <w:adjustRightInd w:val="0"/>
        <w:spacing w:line="400" w:lineRule="exact"/>
        <w:ind w:leftChars="-170" w:left="-357" w:rightChars="-330" w:right="-693"/>
        <w:jc w:val="center"/>
        <w:textAlignment w:val="baseline"/>
        <w:rPr>
          <w:rFonts w:ascii="宋体" w:hAnsi="宋体"/>
          <w:b/>
          <w:sz w:val="36"/>
          <w:szCs w:val="36"/>
        </w:rPr>
      </w:pPr>
      <w:r w:rsidRPr="006D02FF">
        <w:rPr>
          <w:rFonts w:ascii="宋体" w:hAnsi="宋体" w:hint="eastAsia"/>
          <w:b/>
          <w:sz w:val="36"/>
          <w:szCs w:val="36"/>
        </w:rPr>
        <w:t>著录信息</w:t>
      </w:r>
    </w:p>
    <w:p w:rsidR="003469C8" w:rsidRPr="006D02FF" w:rsidRDefault="003469C8" w:rsidP="003469C8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发明名称：一种基于年龄结构的疫情风险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研判方法</w:t>
      </w:r>
      <w:proofErr w:type="gramEnd"/>
      <w:r w:rsidRPr="006D02FF">
        <w:rPr>
          <w:rFonts w:ascii="宋体" w:hAnsi="宋体" w:hint="eastAsia"/>
          <w:sz w:val="24"/>
          <w:szCs w:val="24"/>
        </w:rPr>
        <w:t>和系统</w:t>
      </w:r>
    </w:p>
    <w:p w:rsidR="003469C8" w:rsidRPr="006D02FF" w:rsidRDefault="003469C8" w:rsidP="003469C8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申请单位：南京工业大学</w:t>
      </w:r>
    </w:p>
    <w:p w:rsidR="003469C8" w:rsidRPr="006D02FF" w:rsidRDefault="003469C8" w:rsidP="003469C8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统一信用代码：1232000046600680XN</w:t>
      </w:r>
    </w:p>
    <w:p w:rsidR="003469C8" w:rsidRPr="006D02FF" w:rsidRDefault="003469C8" w:rsidP="003469C8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地址：江苏省南京市江北新区浦珠南路30号</w:t>
      </w:r>
    </w:p>
    <w:p w:rsidR="003469C8" w:rsidRPr="006D02FF" w:rsidRDefault="003469C8" w:rsidP="003469C8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邮政编码：211816</w:t>
      </w:r>
    </w:p>
    <w:p w:rsidR="003469C8" w:rsidRPr="006D02FF" w:rsidRDefault="003469C8" w:rsidP="003469C8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</w:p>
    <w:p w:rsidR="003469C8" w:rsidRPr="006D02FF" w:rsidRDefault="003469C8">
      <w:pPr>
        <w:widowControl/>
        <w:jc w:val="left"/>
        <w:rPr>
          <w:rFonts w:ascii="宋体" w:hAnsi="宋体"/>
          <w:sz w:val="24"/>
          <w:szCs w:val="24"/>
        </w:rPr>
      </w:pPr>
      <w:r w:rsidRPr="006D02FF">
        <w:rPr>
          <w:rFonts w:ascii="宋体" w:hAnsi="宋体" w:cs="宋体" w:hint="eastAsia"/>
          <w:color w:val="000000"/>
          <w:sz w:val="24"/>
          <w:szCs w:val="24"/>
        </w:rPr>
        <w:t>发明人以及第一发明人身份证号码</w:t>
      </w:r>
      <w:r w:rsidRPr="006D02FF">
        <w:rPr>
          <w:rFonts w:ascii="宋体" w:hAnsi="宋体" w:hint="eastAsia"/>
          <w:sz w:val="24"/>
          <w:szCs w:val="24"/>
        </w:rPr>
        <w:t>：……</w:t>
      </w:r>
      <w:r w:rsidRPr="006D02FF">
        <w:rPr>
          <w:rFonts w:ascii="宋体" w:hAnsi="宋体"/>
          <w:sz w:val="24"/>
          <w:szCs w:val="24"/>
        </w:rPr>
        <w:br w:type="page"/>
      </w:r>
    </w:p>
    <w:p w:rsidR="003469C8" w:rsidRPr="006D02FF" w:rsidRDefault="003469C8" w:rsidP="003469C8">
      <w:pPr>
        <w:pBdr>
          <w:bottom w:val="single" w:sz="6" w:space="1" w:color="auto"/>
        </w:pBdr>
        <w:tabs>
          <w:tab w:val="left" w:pos="6420"/>
        </w:tabs>
        <w:adjustRightInd w:val="0"/>
        <w:spacing w:line="400" w:lineRule="exact"/>
        <w:ind w:leftChars="-170" w:left="-357" w:rightChars="-330" w:right="-693"/>
        <w:jc w:val="center"/>
        <w:textAlignment w:val="baseline"/>
        <w:rPr>
          <w:rFonts w:ascii="宋体" w:hAnsi="宋体"/>
          <w:b/>
          <w:sz w:val="36"/>
          <w:szCs w:val="36"/>
        </w:rPr>
      </w:pPr>
      <w:r w:rsidRPr="006D02FF">
        <w:rPr>
          <w:rFonts w:ascii="宋体" w:hAnsi="宋体" w:hint="eastAsia"/>
          <w:b/>
          <w:sz w:val="36"/>
          <w:szCs w:val="36"/>
        </w:rPr>
        <w:lastRenderedPageBreak/>
        <w:t>说明书摘要</w:t>
      </w:r>
    </w:p>
    <w:p w:rsidR="003469C8" w:rsidRPr="006D02FF" w:rsidRDefault="003469C8" w:rsidP="008B2B35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一种基于年龄结构的疫情风险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研判方法</w:t>
      </w:r>
      <w:proofErr w:type="gramEnd"/>
      <w:r w:rsidRPr="006D02FF">
        <w:rPr>
          <w:rFonts w:ascii="宋体" w:hAnsi="宋体" w:hint="eastAsia"/>
          <w:sz w:val="24"/>
          <w:szCs w:val="24"/>
        </w:rPr>
        <w:t>及系统，模块包括：疫情传播模型构建模块：用于根据疫苗接种率、疫苗接种效益、感染率、潜伏期、</w:t>
      </w:r>
      <w:r w:rsidRPr="006D02FF">
        <w:rPr>
          <w:rFonts w:hint="eastAsia"/>
          <w:sz w:val="24"/>
          <w:szCs w:val="24"/>
        </w:rPr>
        <w:t>有症状的概率的缩小系数</w:t>
      </w:r>
      <w:r w:rsidRPr="006D02FF">
        <w:rPr>
          <w:rFonts w:ascii="宋体" w:hAnsi="宋体" w:hint="eastAsia"/>
          <w:sz w:val="24"/>
          <w:szCs w:val="24"/>
        </w:rPr>
        <w:t>、发现期、发现期延长率，建立微分动力学方程组，以构建疫情传播模型。各年龄组之间的接触频率构建模块：考虑年龄结构对传播的影响，在不同环境设置下构建各年龄组之间的接触频率，将其加入疫情传播模型。基本再生数计算模块：利用下一代矩阵法分别计算其基本再生数R</w:t>
      </w:r>
      <w:r w:rsidRPr="006D02FF">
        <w:rPr>
          <w:rFonts w:ascii="宋体" w:hAnsi="宋体"/>
          <w:sz w:val="24"/>
          <w:szCs w:val="24"/>
        </w:rPr>
        <w:t>0。</w:t>
      </w:r>
      <w:r w:rsidRPr="006D02FF">
        <w:rPr>
          <w:rFonts w:ascii="宋体" w:hAnsi="宋体" w:hint="eastAsia"/>
          <w:sz w:val="24"/>
          <w:szCs w:val="24"/>
        </w:rPr>
        <w:t>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Pr="006D02FF">
        <w:rPr>
          <w:rFonts w:ascii="宋体" w:hAnsi="宋体" w:hint="eastAsia"/>
          <w:sz w:val="24"/>
          <w:szCs w:val="24"/>
        </w:rPr>
        <w:t>判模型的敏感性分析模块：对疫情风险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Pr="006D02FF">
        <w:rPr>
          <w:rFonts w:ascii="宋体" w:hAnsi="宋体" w:hint="eastAsia"/>
          <w:sz w:val="24"/>
          <w:szCs w:val="24"/>
        </w:rPr>
        <w:t>判模型进行敏感性分析，研究疫苗接种率、</w:t>
      </w:r>
      <w:r w:rsidRPr="006D02FF">
        <w:rPr>
          <w:rFonts w:hint="eastAsia"/>
          <w:sz w:val="24"/>
          <w:szCs w:val="24"/>
        </w:rPr>
        <w:t>有症状的概率的缩小系数</w:t>
      </w:r>
      <w:r w:rsidRPr="006D02FF">
        <w:rPr>
          <w:rFonts w:ascii="宋体" w:hAnsi="宋体" w:hint="eastAsia"/>
          <w:sz w:val="24"/>
          <w:szCs w:val="24"/>
        </w:rPr>
        <w:t>、发现期延长率对整个传播过程的影响。本发明</w:t>
      </w:r>
      <w:r w:rsidR="008B2B35" w:rsidRPr="006D02FF">
        <w:rPr>
          <w:rFonts w:ascii="宋体" w:hAnsi="宋体" w:hint="eastAsia"/>
          <w:sz w:val="24"/>
          <w:szCs w:val="24"/>
        </w:rPr>
        <w:t>有助于</w:t>
      </w:r>
      <w:r w:rsidRPr="006D02FF">
        <w:rPr>
          <w:rFonts w:ascii="宋体" w:hAnsi="宋体" w:hint="eastAsia"/>
          <w:sz w:val="24"/>
          <w:szCs w:val="24"/>
        </w:rPr>
        <w:t>分析了</w:t>
      </w:r>
      <w:r w:rsidR="008B2B35" w:rsidRPr="006D02FF">
        <w:rPr>
          <w:rFonts w:ascii="宋体" w:hAnsi="宋体" w:hint="eastAsia"/>
          <w:sz w:val="24"/>
          <w:szCs w:val="24"/>
        </w:rPr>
        <w:t>多种因素以及</w:t>
      </w:r>
      <w:r w:rsidRPr="006D02FF">
        <w:rPr>
          <w:rFonts w:ascii="宋体" w:hAnsi="宋体" w:hint="eastAsia"/>
          <w:sz w:val="24"/>
          <w:szCs w:val="24"/>
        </w:rPr>
        <w:t>年龄结构对疫情传播风险的影响。</w:t>
      </w:r>
    </w:p>
    <w:p w:rsidR="003469C8" w:rsidRPr="006D02FF" w:rsidRDefault="003469C8" w:rsidP="003469C8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</w:p>
    <w:p w:rsidR="003469C8" w:rsidRPr="006D02FF" w:rsidRDefault="003469C8" w:rsidP="00C66EBD">
      <w:pPr>
        <w:pBdr>
          <w:bottom w:val="single" w:sz="6" w:space="1" w:color="auto"/>
        </w:pBdr>
        <w:tabs>
          <w:tab w:val="left" w:pos="6420"/>
        </w:tabs>
        <w:adjustRightInd w:val="0"/>
        <w:spacing w:line="400" w:lineRule="exact"/>
        <w:ind w:leftChars="-170" w:left="-357" w:rightChars="-330" w:right="-693"/>
        <w:jc w:val="center"/>
        <w:textAlignment w:val="baseline"/>
        <w:rPr>
          <w:rFonts w:ascii="宋体" w:hAnsi="宋体"/>
          <w:b/>
          <w:sz w:val="36"/>
          <w:szCs w:val="36"/>
        </w:rPr>
        <w:sectPr w:rsidR="003469C8" w:rsidRPr="006D02FF" w:rsidSect="00B673D6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C66EBD" w:rsidRPr="006D02FF" w:rsidRDefault="00C66EBD" w:rsidP="00C66EBD">
      <w:pPr>
        <w:pBdr>
          <w:bottom w:val="single" w:sz="6" w:space="1" w:color="auto"/>
        </w:pBdr>
        <w:tabs>
          <w:tab w:val="left" w:pos="6420"/>
        </w:tabs>
        <w:adjustRightInd w:val="0"/>
        <w:spacing w:line="400" w:lineRule="exact"/>
        <w:ind w:leftChars="-170" w:left="-357" w:rightChars="-330" w:right="-693"/>
        <w:jc w:val="center"/>
        <w:textAlignment w:val="baseline"/>
        <w:rPr>
          <w:rFonts w:ascii="宋体" w:hAnsi="宋体"/>
          <w:b/>
          <w:sz w:val="36"/>
          <w:szCs w:val="36"/>
        </w:rPr>
      </w:pPr>
      <w:r w:rsidRPr="006D02FF">
        <w:rPr>
          <w:rFonts w:ascii="宋体" w:hAnsi="宋体" w:hint="eastAsia"/>
          <w:b/>
          <w:sz w:val="36"/>
          <w:szCs w:val="36"/>
        </w:rPr>
        <w:lastRenderedPageBreak/>
        <w:t>权利要求书</w:t>
      </w:r>
    </w:p>
    <w:p w:rsidR="005B3EAC" w:rsidRPr="006D02FF" w:rsidRDefault="00A573D8" w:rsidP="00C66EBD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1、一种基于年龄结构的疫情风险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Pr="006D02FF">
        <w:rPr>
          <w:rFonts w:ascii="宋体" w:hAnsi="宋体" w:hint="eastAsia"/>
          <w:sz w:val="24"/>
          <w:szCs w:val="24"/>
        </w:rPr>
        <w:t>判方法，其特征在于，包括：</w:t>
      </w:r>
    </w:p>
    <w:p w:rsidR="00A573D8" w:rsidRPr="006D02FF" w:rsidRDefault="00A573D8" w:rsidP="003A7080">
      <w:pPr>
        <w:spacing w:line="276" w:lineRule="auto"/>
        <w:ind w:leftChars="-67" w:left="-141" w:rightChars="-330" w:right="-693" w:firstLineChars="200" w:firstLine="482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b/>
          <w:sz w:val="24"/>
          <w:szCs w:val="24"/>
        </w:rPr>
        <w:t>步骤S1</w:t>
      </w:r>
      <w:r w:rsidRPr="006D02FF">
        <w:rPr>
          <w:rFonts w:ascii="宋体" w:hAnsi="宋体" w:hint="eastAsia"/>
          <w:sz w:val="24"/>
          <w:szCs w:val="24"/>
        </w:rPr>
        <w:t>：根据</w:t>
      </w:r>
      <w:r w:rsidR="0022020D" w:rsidRPr="006D02FF">
        <w:rPr>
          <w:rFonts w:ascii="宋体" w:hAnsi="宋体" w:hint="eastAsia"/>
          <w:sz w:val="24"/>
          <w:szCs w:val="24"/>
        </w:rPr>
        <w:t>疫苗接种率</w:t>
      </w:r>
      <w:r w:rsidRPr="006D02FF">
        <w:rPr>
          <w:rFonts w:ascii="宋体" w:hAnsi="宋体" w:hint="eastAsia"/>
          <w:sz w:val="24"/>
          <w:szCs w:val="24"/>
        </w:rPr>
        <w:t>、</w:t>
      </w:r>
      <w:r w:rsidR="0022020D" w:rsidRPr="006D02FF">
        <w:rPr>
          <w:rFonts w:ascii="宋体" w:hAnsi="宋体" w:hint="eastAsia"/>
          <w:sz w:val="24"/>
          <w:szCs w:val="24"/>
        </w:rPr>
        <w:t>疫苗接种效益</w:t>
      </w:r>
      <w:r w:rsidRPr="006D02FF">
        <w:rPr>
          <w:rFonts w:ascii="宋体" w:hAnsi="宋体" w:hint="eastAsia"/>
          <w:sz w:val="24"/>
          <w:szCs w:val="24"/>
        </w:rPr>
        <w:t>、感染率、潜伏期、</w:t>
      </w:r>
      <w:r w:rsidR="00676871" w:rsidRPr="006D02FF">
        <w:rPr>
          <w:rFonts w:hint="eastAsia"/>
          <w:sz w:val="24"/>
          <w:szCs w:val="24"/>
        </w:rPr>
        <w:t>有症状的概率的缩小系数</w:t>
      </w:r>
      <w:r w:rsidRPr="006D02FF">
        <w:rPr>
          <w:rFonts w:ascii="宋体" w:hAnsi="宋体" w:hint="eastAsia"/>
          <w:sz w:val="24"/>
          <w:szCs w:val="24"/>
        </w:rPr>
        <w:t>、发现期</w:t>
      </w:r>
      <w:r w:rsidR="0022020D" w:rsidRPr="006D02FF">
        <w:rPr>
          <w:rFonts w:ascii="宋体" w:hAnsi="宋体" w:hint="eastAsia"/>
          <w:sz w:val="24"/>
          <w:szCs w:val="24"/>
        </w:rPr>
        <w:t>和</w:t>
      </w:r>
      <w:r w:rsidRPr="006D02FF">
        <w:rPr>
          <w:rFonts w:ascii="宋体" w:hAnsi="宋体" w:hint="eastAsia"/>
          <w:sz w:val="24"/>
          <w:szCs w:val="24"/>
        </w:rPr>
        <w:t>发现期延长率，建立微分动力学方程组</w:t>
      </w:r>
      <w:r w:rsidR="002D3261" w:rsidRPr="006D02FF">
        <w:rPr>
          <w:rFonts w:ascii="宋体" w:hAnsi="宋体" w:hint="eastAsia"/>
          <w:sz w:val="24"/>
          <w:szCs w:val="24"/>
        </w:rPr>
        <w:t>作为</w:t>
      </w:r>
      <w:r w:rsidR="00EA7776" w:rsidRPr="006D02FF">
        <w:rPr>
          <w:rFonts w:ascii="宋体" w:hAnsi="宋体" w:hint="eastAsia"/>
          <w:sz w:val="24"/>
          <w:szCs w:val="24"/>
        </w:rPr>
        <w:t>疫情风险</w:t>
      </w:r>
      <w:proofErr w:type="gramStart"/>
      <w:r w:rsidR="00EA7776"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="00EA7776" w:rsidRPr="006D02FF">
        <w:rPr>
          <w:rFonts w:ascii="宋体" w:hAnsi="宋体" w:hint="eastAsia"/>
          <w:sz w:val="24"/>
          <w:szCs w:val="24"/>
        </w:rPr>
        <w:t>判模型</w:t>
      </w:r>
      <w:r w:rsidRPr="006D02FF">
        <w:rPr>
          <w:rFonts w:ascii="宋体" w:hAnsi="宋体" w:hint="eastAsia"/>
          <w:sz w:val="24"/>
          <w:szCs w:val="24"/>
        </w:rPr>
        <w:t>；</w:t>
      </w:r>
    </w:p>
    <w:p w:rsidR="00F7660D" w:rsidRPr="006D02FF" w:rsidRDefault="00F7660D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定义接种疫苗的易感染者的感染率会降低；</w:t>
      </w:r>
    </w:p>
    <w:p w:rsidR="00F7660D" w:rsidRPr="006D02FF" w:rsidRDefault="00F7660D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定义已接种</w:t>
      </w:r>
      <w:r w:rsidR="002D3261" w:rsidRPr="006D02FF">
        <w:rPr>
          <w:rFonts w:ascii="宋体" w:hAnsi="宋体" w:hint="eastAsia"/>
          <w:sz w:val="24"/>
          <w:szCs w:val="24"/>
        </w:rPr>
        <w:t>疫苗</w:t>
      </w:r>
      <w:r w:rsidRPr="006D02FF">
        <w:rPr>
          <w:rFonts w:ascii="宋体" w:hAnsi="宋体" w:hint="eastAsia"/>
          <w:sz w:val="24"/>
          <w:szCs w:val="24"/>
        </w:rPr>
        <w:t>的</w:t>
      </w:r>
      <w:r w:rsidR="009666C6" w:rsidRPr="006D02FF">
        <w:rPr>
          <w:rFonts w:ascii="宋体" w:hAnsi="宋体" w:hint="eastAsia"/>
          <w:sz w:val="24"/>
          <w:szCs w:val="24"/>
        </w:rPr>
        <w:t>潜伏者</w:t>
      </w:r>
      <w:r w:rsidRPr="006D02FF">
        <w:rPr>
          <w:rFonts w:ascii="宋体" w:hAnsi="宋体" w:hint="eastAsia"/>
          <w:sz w:val="24"/>
          <w:szCs w:val="24"/>
        </w:rPr>
        <w:t>，其</w:t>
      </w:r>
      <w:r w:rsidR="00AC597D" w:rsidRPr="006D02FF">
        <w:rPr>
          <w:rFonts w:ascii="宋体" w:hAnsi="宋体" w:hint="eastAsia"/>
          <w:sz w:val="24"/>
          <w:szCs w:val="24"/>
        </w:rPr>
        <w:t>变为有症状感染者的概率会降低</w:t>
      </w:r>
      <w:r w:rsidRPr="006D02FF">
        <w:rPr>
          <w:rFonts w:ascii="宋体" w:hAnsi="宋体" w:hint="eastAsia"/>
          <w:sz w:val="24"/>
          <w:szCs w:val="24"/>
        </w:rPr>
        <w:t>；</w:t>
      </w:r>
    </w:p>
    <w:p w:rsidR="00F7660D" w:rsidRPr="006D02FF" w:rsidRDefault="00F7660D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定义在潜伏者转化为无症状感染者后，由于未能表现出明显症状，被发现的时间会延长；</w:t>
      </w:r>
    </w:p>
    <w:p w:rsidR="00A573D8" w:rsidRPr="006D02FF" w:rsidRDefault="00A573D8" w:rsidP="003A7080">
      <w:pPr>
        <w:spacing w:line="276" w:lineRule="auto"/>
        <w:ind w:leftChars="-67" w:left="-141" w:rightChars="-330" w:right="-693" w:firstLineChars="200" w:firstLine="482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b/>
          <w:sz w:val="24"/>
          <w:szCs w:val="24"/>
        </w:rPr>
        <w:t>步骤S</w:t>
      </w:r>
      <w:r w:rsidRPr="006D02FF">
        <w:rPr>
          <w:rFonts w:ascii="宋体" w:hAnsi="宋体"/>
          <w:b/>
          <w:sz w:val="24"/>
          <w:szCs w:val="24"/>
        </w:rPr>
        <w:t>2</w:t>
      </w:r>
      <w:r w:rsidRPr="006D02FF">
        <w:rPr>
          <w:rFonts w:ascii="宋体" w:hAnsi="宋体" w:hint="eastAsia"/>
          <w:sz w:val="24"/>
          <w:szCs w:val="24"/>
        </w:rPr>
        <w:t>：考虑年龄结构对传播的影响，在不同环境设置下构建各年龄组之间的接触频率，将其加入疫情传播模型</w:t>
      </w:r>
      <w:r w:rsidR="00F7660D" w:rsidRPr="006D02FF">
        <w:rPr>
          <w:rFonts w:ascii="宋体" w:hAnsi="宋体" w:hint="eastAsia"/>
          <w:sz w:val="24"/>
          <w:szCs w:val="24"/>
        </w:rPr>
        <w:t>，步骤包括：</w:t>
      </w:r>
    </w:p>
    <w:p w:rsidR="00F7660D" w:rsidRPr="006D02FF" w:rsidRDefault="00F7660D" w:rsidP="00C66EBD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21</w:t>
      </w:r>
      <w:r w:rsidRPr="006D02FF">
        <w:rPr>
          <w:rFonts w:ascii="宋体" w:hAnsi="宋体" w:hint="eastAsia"/>
          <w:sz w:val="24"/>
          <w:szCs w:val="24"/>
        </w:rPr>
        <w:t>：构建特定环境中的各年龄组</w:t>
      </w:r>
      <w:r w:rsidR="003A7080" w:rsidRPr="006D02FF">
        <w:rPr>
          <w:rFonts w:ascii="宋体" w:hAnsi="宋体" w:hint="eastAsia"/>
          <w:sz w:val="24"/>
          <w:szCs w:val="24"/>
        </w:rPr>
        <w:t>人群</w:t>
      </w:r>
      <w:r w:rsidRPr="006D02FF">
        <w:rPr>
          <w:rFonts w:ascii="宋体" w:hAnsi="宋体" w:hint="eastAsia"/>
          <w:sz w:val="24"/>
          <w:szCs w:val="24"/>
        </w:rPr>
        <w:t>之间的接触频率；</w:t>
      </w:r>
    </w:p>
    <w:p w:rsidR="00F7660D" w:rsidRPr="006D02FF" w:rsidRDefault="00F7660D" w:rsidP="00C66EBD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22</w:t>
      </w:r>
      <w:r w:rsidRPr="006D02FF">
        <w:rPr>
          <w:rFonts w:ascii="宋体" w:hAnsi="宋体" w:hint="eastAsia"/>
          <w:sz w:val="24"/>
          <w:szCs w:val="24"/>
        </w:rPr>
        <w:t>：</w:t>
      </w:r>
      <w:r w:rsidR="00795E63" w:rsidRPr="006D02FF">
        <w:rPr>
          <w:rFonts w:ascii="宋体" w:hAnsi="宋体" w:hint="eastAsia"/>
          <w:sz w:val="24"/>
          <w:szCs w:val="24"/>
        </w:rPr>
        <w:t>根据</w:t>
      </w:r>
      <w:r w:rsidRPr="006D02FF">
        <w:rPr>
          <w:rFonts w:ascii="宋体" w:hAnsi="宋体" w:hint="eastAsia"/>
          <w:sz w:val="24"/>
          <w:szCs w:val="24"/>
        </w:rPr>
        <w:t>不同环境下的权重，合成各个环境下各个年龄组在不同环境下的总的接触频率；</w:t>
      </w:r>
    </w:p>
    <w:p w:rsidR="00F7660D" w:rsidRPr="006D02FF" w:rsidRDefault="00F7660D" w:rsidP="00C66EBD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23</w:t>
      </w:r>
      <w:r w:rsidRPr="006D02FF">
        <w:rPr>
          <w:rFonts w:ascii="宋体" w:hAnsi="宋体" w:hint="eastAsia"/>
          <w:sz w:val="24"/>
          <w:szCs w:val="24"/>
        </w:rPr>
        <w:t>：在微分动力学方程组的基础上，将</w:t>
      </w:r>
      <w:r w:rsidR="00FB0253" w:rsidRPr="006D02FF">
        <w:rPr>
          <w:rFonts w:ascii="宋体" w:hAnsi="宋体" w:hint="eastAsia"/>
          <w:sz w:val="24"/>
          <w:szCs w:val="24"/>
        </w:rPr>
        <w:t>接触频率因素</w:t>
      </w:r>
      <w:r w:rsidRPr="006D02FF">
        <w:rPr>
          <w:rFonts w:ascii="宋体" w:hAnsi="宋体" w:hint="eastAsia"/>
          <w:sz w:val="24"/>
          <w:szCs w:val="24"/>
        </w:rPr>
        <w:t>加入疫情传播模型；</w:t>
      </w:r>
    </w:p>
    <w:p w:rsidR="00013202" w:rsidRPr="006D02FF" w:rsidRDefault="00A573D8" w:rsidP="003A7080">
      <w:pPr>
        <w:spacing w:line="276" w:lineRule="auto"/>
        <w:ind w:leftChars="-67" w:left="-141" w:rightChars="-297" w:right="-624" w:firstLineChars="200" w:firstLine="482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b/>
          <w:sz w:val="24"/>
          <w:szCs w:val="24"/>
        </w:rPr>
        <w:t>步骤S</w:t>
      </w:r>
      <w:r w:rsidRPr="006D02FF">
        <w:rPr>
          <w:rFonts w:ascii="宋体" w:hAnsi="宋体"/>
          <w:b/>
          <w:sz w:val="24"/>
          <w:szCs w:val="24"/>
        </w:rPr>
        <w:t>3</w:t>
      </w:r>
      <w:r w:rsidRPr="006D02FF">
        <w:rPr>
          <w:rFonts w:ascii="宋体" w:hAnsi="宋体" w:hint="eastAsia"/>
          <w:sz w:val="24"/>
          <w:szCs w:val="24"/>
        </w:rPr>
        <w:t>：计算</w:t>
      </w:r>
      <w:r w:rsidR="00701710" w:rsidRPr="006D02FF">
        <w:rPr>
          <w:rFonts w:ascii="宋体" w:hAnsi="宋体" w:hint="eastAsia"/>
          <w:sz w:val="24"/>
          <w:szCs w:val="24"/>
        </w:rPr>
        <w:t>疫情风险</w:t>
      </w:r>
      <w:proofErr w:type="gramStart"/>
      <w:r w:rsidR="00701710"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="00701710" w:rsidRPr="006D02FF">
        <w:rPr>
          <w:rFonts w:ascii="宋体" w:hAnsi="宋体" w:hint="eastAsia"/>
          <w:sz w:val="24"/>
          <w:szCs w:val="24"/>
        </w:rPr>
        <w:t>判模型</w:t>
      </w:r>
      <w:r w:rsidRPr="006D02FF">
        <w:rPr>
          <w:rFonts w:ascii="宋体" w:hAnsi="宋体" w:hint="eastAsia"/>
          <w:sz w:val="24"/>
          <w:szCs w:val="24"/>
        </w:rPr>
        <w:t>的基本再生数</w:t>
      </w:r>
      <w:r w:rsidR="00013202" w:rsidRPr="006D02FF">
        <w:rPr>
          <w:rFonts w:ascii="宋体" w:hAnsi="宋体" w:hint="eastAsia"/>
          <w:sz w:val="24"/>
          <w:szCs w:val="24"/>
        </w:rPr>
        <w:t>，步骤包括：</w:t>
      </w:r>
    </w:p>
    <w:p w:rsidR="00013202" w:rsidRPr="006D02FF" w:rsidRDefault="00013202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31</w:t>
      </w:r>
      <w:r w:rsidRPr="006D02FF">
        <w:rPr>
          <w:rFonts w:ascii="宋体" w:hAnsi="宋体" w:hint="eastAsia"/>
          <w:sz w:val="24"/>
          <w:szCs w:val="24"/>
        </w:rPr>
        <w:t>：根据微分动力学方程组，计算无病平衡点；</w:t>
      </w:r>
    </w:p>
    <w:p w:rsidR="00013202" w:rsidRPr="006D02FF" w:rsidRDefault="00013202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32</w:t>
      </w:r>
      <w:r w:rsidRPr="006D02FF">
        <w:rPr>
          <w:rFonts w:ascii="宋体" w:hAnsi="宋体" w:hint="eastAsia"/>
          <w:sz w:val="24"/>
          <w:szCs w:val="24"/>
        </w:rPr>
        <w:t>：利用下一代矩阵法计算加入年龄结构的疫情传播模型的基本再生数R</w:t>
      </w:r>
      <w:r w:rsidRPr="006D02FF">
        <w:rPr>
          <w:rFonts w:ascii="宋体" w:hAnsi="宋体"/>
          <w:sz w:val="24"/>
          <w:szCs w:val="24"/>
        </w:rPr>
        <w:t>0；</w:t>
      </w:r>
    </w:p>
    <w:p w:rsidR="00A573D8" w:rsidRPr="006D02FF" w:rsidRDefault="00A573D8" w:rsidP="003A7080">
      <w:pPr>
        <w:spacing w:line="276" w:lineRule="auto"/>
        <w:ind w:leftChars="-67" w:left="-141" w:rightChars="-330" w:right="-693" w:firstLineChars="200" w:firstLine="482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b/>
          <w:sz w:val="24"/>
          <w:szCs w:val="24"/>
        </w:rPr>
        <w:t>步骤S</w:t>
      </w:r>
      <w:r w:rsidRPr="006D02FF">
        <w:rPr>
          <w:rFonts w:ascii="宋体" w:hAnsi="宋体"/>
          <w:b/>
          <w:sz w:val="24"/>
          <w:szCs w:val="24"/>
        </w:rPr>
        <w:t>4</w:t>
      </w:r>
      <w:r w:rsidRPr="006D02FF">
        <w:rPr>
          <w:rFonts w:ascii="宋体" w:hAnsi="宋体" w:hint="eastAsia"/>
          <w:sz w:val="24"/>
          <w:szCs w:val="24"/>
        </w:rPr>
        <w:t>：对疫情风险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Pr="006D02FF">
        <w:rPr>
          <w:rFonts w:ascii="宋体" w:hAnsi="宋体" w:hint="eastAsia"/>
          <w:sz w:val="24"/>
          <w:szCs w:val="24"/>
        </w:rPr>
        <w:t>判模型进行敏感性分析，研究</w:t>
      </w:r>
      <w:r w:rsidR="0022020D" w:rsidRPr="006D02FF">
        <w:rPr>
          <w:rFonts w:ascii="宋体" w:hAnsi="宋体" w:hint="eastAsia"/>
          <w:sz w:val="24"/>
          <w:szCs w:val="24"/>
        </w:rPr>
        <w:t>疫苗接种率</w:t>
      </w:r>
      <w:r w:rsidRPr="006D02FF">
        <w:rPr>
          <w:rFonts w:ascii="宋体" w:hAnsi="宋体" w:hint="eastAsia"/>
          <w:sz w:val="24"/>
          <w:szCs w:val="24"/>
        </w:rPr>
        <w:t>、</w:t>
      </w:r>
      <w:r w:rsidR="00676871" w:rsidRPr="006D02FF">
        <w:rPr>
          <w:rFonts w:hint="eastAsia"/>
          <w:sz w:val="24"/>
          <w:szCs w:val="24"/>
        </w:rPr>
        <w:t>有症状的概率的缩小系数</w:t>
      </w:r>
      <w:r w:rsidRPr="006D02FF">
        <w:rPr>
          <w:rFonts w:ascii="宋体" w:hAnsi="宋体" w:hint="eastAsia"/>
          <w:sz w:val="24"/>
          <w:szCs w:val="24"/>
        </w:rPr>
        <w:t>、发现期延长率对整个传播过程的影响</w:t>
      </w:r>
      <w:r w:rsidR="00C34B24" w:rsidRPr="006D02FF">
        <w:rPr>
          <w:rFonts w:ascii="宋体" w:hAnsi="宋体" w:hint="eastAsia"/>
          <w:sz w:val="24"/>
          <w:szCs w:val="24"/>
        </w:rPr>
        <w:t>，步骤包括：</w:t>
      </w:r>
    </w:p>
    <w:p w:rsidR="00C34B24" w:rsidRPr="006D02FF" w:rsidRDefault="00C34B24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41</w:t>
      </w:r>
      <w:r w:rsidRPr="006D02FF">
        <w:rPr>
          <w:rFonts w:ascii="宋体" w:hAnsi="宋体" w:hint="eastAsia"/>
          <w:sz w:val="24"/>
          <w:szCs w:val="24"/>
        </w:rPr>
        <w:t>：改变疫苗接种率的取值，仿真分析处于感染</w:t>
      </w:r>
      <w:proofErr w:type="gramStart"/>
      <w:r w:rsidRPr="006D02FF">
        <w:rPr>
          <w:rFonts w:ascii="宋体" w:hAnsi="宋体" w:hint="eastAsia"/>
          <w:sz w:val="24"/>
          <w:szCs w:val="24"/>
        </w:rPr>
        <w:t>者状态</w:t>
      </w:r>
      <w:proofErr w:type="gramEnd"/>
      <w:r w:rsidRPr="006D02FF">
        <w:rPr>
          <w:rFonts w:ascii="宋体" w:hAnsi="宋体" w:hint="eastAsia"/>
          <w:sz w:val="24"/>
          <w:szCs w:val="24"/>
        </w:rPr>
        <w:t>的人数随时间变化的情况；</w:t>
      </w:r>
    </w:p>
    <w:p w:rsidR="00C34B24" w:rsidRPr="006D02FF" w:rsidRDefault="00C34B24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42</w:t>
      </w:r>
      <w:r w:rsidRPr="006D02FF">
        <w:rPr>
          <w:rFonts w:ascii="宋体" w:hAnsi="宋体" w:hint="eastAsia"/>
          <w:sz w:val="24"/>
          <w:szCs w:val="24"/>
        </w:rPr>
        <w:t>：改变</w:t>
      </w:r>
      <w:r w:rsidR="00676871" w:rsidRPr="006D02FF">
        <w:rPr>
          <w:rFonts w:hint="eastAsia"/>
          <w:sz w:val="24"/>
          <w:szCs w:val="24"/>
        </w:rPr>
        <w:t>成为有症状的概率的缩小系数</w:t>
      </w:r>
      <w:r w:rsidRPr="006D02FF">
        <w:rPr>
          <w:rFonts w:ascii="宋体" w:hAnsi="宋体" w:hint="eastAsia"/>
          <w:sz w:val="24"/>
          <w:szCs w:val="24"/>
        </w:rPr>
        <w:t>的取值，仿真分析处于感染</w:t>
      </w:r>
      <w:proofErr w:type="gramStart"/>
      <w:r w:rsidRPr="006D02FF">
        <w:rPr>
          <w:rFonts w:ascii="宋体" w:hAnsi="宋体" w:hint="eastAsia"/>
          <w:sz w:val="24"/>
          <w:szCs w:val="24"/>
        </w:rPr>
        <w:t>者状态</w:t>
      </w:r>
      <w:proofErr w:type="gramEnd"/>
      <w:r w:rsidRPr="006D02FF">
        <w:rPr>
          <w:rFonts w:ascii="宋体" w:hAnsi="宋体" w:hint="eastAsia"/>
          <w:sz w:val="24"/>
          <w:szCs w:val="24"/>
        </w:rPr>
        <w:t>的人数随时间变化的情况；</w:t>
      </w:r>
    </w:p>
    <w:p w:rsidR="00C34B24" w:rsidRPr="006D02FF" w:rsidRDefault="00C34B24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43</w:t>
      </w:r>
      <w:r w:rsidRPr="006D02FF">
        <w:rPr>
          <w:rFonts w:ascii="宋体" w:hAnsi="宋体" w:hint="eastAsia"/>
          <w:sz w:val="24"/>
          <w:szCs w:val="24"/>
        </w:rPr>
        <w:t>：改变发现期延长率的取值，仿真分析感染</w:t>
      </w:r>
      <w:proofErr w:type="gramStart"/>
      <w:r w:rsidRPr="006D02FF">
        <w:rPr>
          <w:rFonts w:ascii="宋体" w:hAnsi="宋体" w:hint="eastAsia"/>
          <w:sz w:val="24"/>
          <w:szCs w:val="24"/>
        </w:rPr>
        <w:t>者状态</w:t>
      </w:r>
      <w:proofErr w:type="gramEnd"/>
      <w:r w:rsidRPr="006D02FF">
        <w:rPr>
          <w:rFonts w:ascii="宋体" w:hAnsi="宋体" w:hint="eastAsia"/>
          <w:sz w:val="24"/>
          <w:szCs w:val="24"/>
        </w:rPr>
        <w:t>的人数随时间变化的情况。</w:t>
      </w:r>
    </w:p>
    <w:p w:rsidR="00651900" w:rsidRPr="006D02FF" w:rsidRDefault="00651900" w:rsidP="00C66EBD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</w:p>
    <w:p w:rsidR="00A573D8" w:rsidRPr="006D02FF" w:rsidRDefault="00A573D8" w:rsidP="00C66EBD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2、</w:t>
      </w:r>
      <w:proofErr w:type="gramStart"/>
      <w:r w:rsidRPr="006D02FF">
        <w:rPr>
          <w:rFonts w:ascii="宋体" w:hAnsi="宋体" w:hint="eastAsia"/>
          <w:sz w:val="24"/>
          <w:szCs w:val="24"/>
        </w:rPr>
        <w:t>如权利</w:t>
      </w:r>
      <w:proofErr w:type="gramEnd"/>
      <w:r w:rsidRPr="006D02FF">
        <w:rPr>
          <w:rFonts w:ascii="宋体" w:hAnsi="宋体" w:hint="eastAsia"/>
          <w:sz w:val="24"/>
          <w:szCs w:val="24"/>
        </w:rPr>
        <w:t>要求1所述的一种基于年龄结构的疫情风险研判方法，其特征在于，步骤S</w:t>
      </w:r>
      <w:r w:rsidRPr="006D02FF">
        <w:rPr>
          <w:rFonts w:ascii="宋体" w:hAnsi="宋体"/>
          <w:sz w:val="24"/>
          <w:szCs w:val="24"/>
        </w:rPr>
        <w:t>1</w:t>
      </w:r>
      <w:r w:rsidR="00C34B24" w:rsidRPr="006D02FF">
        <w:rPr>
          <w:rFonts w:ascii="宋体" w:hAnsi="宋体" w:hint="eastAsia"/>
          <w:sz w:val="24"/>
          <w:szCs w:val="24"/>
        </w:rPr>
        <w:t>中的</w:t>
      </w:r>
      <w:r w:rsidRPr="006D02FF">
        <w:rPr>
          <w:rFonts w:ascii="宋体" w:hAnsi="宋体" w:hint="eastAsia"/>
          <w:sz w:val="24"/>
          <w:szCs w:val="24"/>
        </w:rPr>
        <w:t>微分动力学方程组</w:t>
      </w:r>
      <w:r w:rsidR="00C34B24" w:rsidRPr="006D02FF">
        <w:rPr>
          <w:rFonts w:ascii="宋体" w:hAnsi="宋体" w:hint="eastAsia"/>
          <w:sz w:val="24"/>
          <w:szCs w:val="24"/>
        </w:rPr>
        <w:t>为</w:t>
      </w:r>
      <w:r w:rsidRPr="006D02FF">
        <w:rPr>
          <w:rFonts w:ascii="宋体" w:hAnsi="宋体" w:hint="eastAsia"/>
          <w:sz w:val="24"/>
          <w:szCs w:val="24"/>
        </w:rPr>
        <w:t>：</w:t>
      </w:r>
    </w:p>
    <w:p w:rsidR="00A573D8" w:rsidRPr="006D02FF" w:rsidRDefault="00A8162C" w:rsidP="00C66EBD">
      <w:pPr>
        <w:snapToGrid w:val="0"/>
        <w:spacing w:line="276" w:lineRule="auto"/>
        <w:ind w:leftChars="-67" w:left="-141" w:rightChars="-330" w:right="-693" w:firstLineChars="200" w:firstLine="420"/>
        <w:rPr>
          <w:rFonts w:ascii="宋体" w:hAnsi="宋体"/>
          <w:sz w:val="24"/>
          <w:szCs w:val="24"/>
        </w:rPr>
      </w:pPr>
      <w:r w:rsidRPr="006D02FF">
        <w:rPr>
          <w:position w:val="-200"/>
        </w:rPr>
        <w:object w:dxaOrig="5179" w:dyaOrig="4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pt;height:205.95pt" o:ole="">
            <v:imagedata r:id="rId9" o:title=""/>
          </v:shape>
          <o:OLEObject Type="Embed" ProgID="Equation.DSMT4" ShapeID="_x0000_i1025" DrawAspect="Content" ObjectID="_1730656518" r:id="rId10"/>
        </w:object>
      </w:r>
      <w:r w:rsidRPr="006D02FF">
        <w:rPr>
          <w:rFonts w:ascii="宋体" w:hAnsi="宋体" w:hint="eastAsia"/>
          <w:sz w:val="24"/>
          <w:szCs w:val="24"/>
        </w:rPr>
        <w:t xml:space="preserve"> </w:t>
      </w:r>
      <w:r w:rsidR="00A573D8" w:rsidRPr="006D02FF">
        <w:rPr>
          <w:rFonts w:ascii="宋体" w:hAnsi="宋体" w:hint="eastAsia"/>
          <w:sz w:val="24"/>
          <w:szCs w:val="24"/>
        </w:rPr>
        <w:t>(</w:t>
      </w:r>
      <w:r w:rsidR="00A573D8" w:rsidRPr="006D02FF">
        <w:rPr>
          <w:rFonts w:ascii="宋体" w:hAnsi="宋体"/>
          <w:sz w:val="24"/>
          <w:szCs w:val="24"/>
        </w:rPr>
        <w:t>1)</w:t>
      </w:r>
    </w:p>
    <w:p w:rsidR="00A573D8" w:rsidRPr="006D02FF" w:rsidRDefault="00A573D8" w:rsidP="00C66EBD">
      <w:pPr>
        <w:spacing w:line="276" w:lineRule="auto"/>
        <w:rPr>
          <w:sz w:val="24"/>
          <w:szCs w:val="24"/>
        </w:rPr>
      </w:pPr>
      <w:r w:rsidRPr="006D02FF">
        <w:rPr>
          <w:rFonts w:hint="eastAsia"/>
          <w:sz w:val="24"/>
          <w:szCs w:val="24"/>
        </w:rPr>
        <w:t>其中，</w:t>
      </w:r>
      <w:r w:rsidRPr="006D02F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 w:hint="eastAsia"/>
            <w:sz w:val="24"/>
            <w:szCs w:val="24"/>
          </w:rPr>
          <m:t>、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hint="eastAsia"/>
            <w:sz w:val="24"/>
            <w:szCs w:val="24"/>
          </w:rPr>
          <m:t>、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hint="eastAsia"/>
            <w:sz w:val="24"/>
            <w:szCs w:val="24"/>
          </w:rPr>
          <m:t>、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hint="eastAsia"/>
            <w:sz w:val="24"/>
            <w:szCs w:val="24"/>
          </w:rPr>
          <m:t>、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hint="eastAsia"/>
            <w:sz w:val="24"/>
            <w:szCs w:val="24"/>
          </w:rPr>
          <m:t>、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hint="eastAsia"/>
            <w:sz w:val="24"/>
            <w:szCs w:val="24"/>
          </w:rPr>
          <m:t>、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hint="eastAsia"/>
            <w:sz w:val="24"/>
            <w:szCs w:val="24"/>
          </w:rPr>
          <m:t>、</m:t>
        </m:r>
        <m:r>
          <w:rPr>
            <w:rFonts w:ascii="Cambria Math" w:hAnsi="Cambria Math"/>
            <w:sz w:val="24"/>
            <w:szCs w:val="24"/>
          </w:rPr>
          <m:t>Q</m:t>
        </m:r>
      </m:oMath>
      <w:r w:rsidRPr="006D02FF">
        <w:rPr>
          <w:rFonts w:hint="eastAsia"/>
          <w:sz w:val="24"/>
          <w:szCs w:val="24"/>
        </w:rPr>
        <w:t>分别表示易感染者、未接种的潜伏者、已接种的潜伏者、未接种的无症状感染者、已接种的无症状感染者、未接种的有症状感染者、已接种的有症状感染者、被隔离者</w:t>
      </w:r>
      <w:r w:rsidRPr="006D02FF">
        <w:rPr>
          <w:rFonts w:hint="eastAsia"/>
          <w:sz w:val="24"/>
          <w:szCs w:val="24"/>
        </w:rPr>
        <w:t>/</w:t>
      </w:r>
      <w:r w:rsidRPr="006D02FF">
        <w:rPr>
          <w:rFonts w:hint="eastAsia"/>
          <w:sz w:val="24"/>
          <w:szCs w:val="24"/>
        </w:rPr>
        <w:t>恢复者的人数，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6D02FF">
        <w:rPr>
          <w:rFonts w:hint="eastAsia"/>
          <w:sz w:val="24"/>
          <w:szCs w:val="24"/>
        </w:rPr>
        <w:t>（</w:t>
      </w:r>
      <m:oMath>
        <m:r>
          <w:rPr>
            <w:rFonts w:ascii="Cambria Math" w:hAnsi="Cambria Math"/>
            <w:sz w:val="24"/>
            <w:szCs w:val="24"/>
          </w:rPr>
          <m:t>N=S+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>+Q</m:t>
        </m:r>
      </m:oMath>
      <w:r w:rsidRPr="006D02FF">
        <w:rPr>
          <w:rFonts w:hint="eastAsia"/>
          <w:sz w:val="24"/>
          <w:szCs w:val="24"/>
        </w:rPr>
        <w:t>）表示整个人群总人数，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Pr="006D02FF">
        <w:rPr>
          <w:rFonts w:hint="eastAsia"/>
          <w:sz w:val="24"/>
          <w:szCs w:val="24"/>
        </w:rPr>
        <w:t>表示未接种的概率，</w:t>
      </w:r>
      <w:bookmarkStart w:id="0" w:name="_Hlk118748847"/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6D02FF">
        <w:rPr>
          <w:rFonts w:hint="eastAsia"/>
          <w:sz w:val="24"/>
          <w:szCs w:val="24"/>
        </w:rPr>
        <w:t>表示感染率衰减强度，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β</m:t>
        </m:r>
      </m:oMath>
      <w:r w:rsidRPr="006D02FF">
        <w:rPr>
          <w:rFonts w:hint="eastAsia"/>
          <w:sz w:val="24"/>
          <w:szCs w:val="24"/>
        </w:rPr>
        <w:t>表示感染率，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q</m:t>
        </m:r>
      </m:oMath>
      <w:r w:rsidRPr="006D02FF">
        <w:rPr>
          <w:rFonts w:hint="eastAsia"/>
          <w:sz w:val="24"/>
          <w:szCs w:val="24"/>
        </w:rPr>
        <w:t>表示潜伏者变为无症状感染者的概率，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</m:den>
        </m:f>
      </m:oMath>
      <w:r w:rsidRPr="006D02FF">
        <w:rPr>
          <w:rFonts w:hint="eastAsia"/>
          <w:sz w:val="24"/>
          <w:szCs w:val="24"/>
        </w:rPr>
        <w:t>表示潜伏期，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 w:rsidRPr="006D02FF">
        <w:rPr>
          <w:rFonts w:hint="eastAsia"/>
          <w:sz w:val="24"/>
          <w:szCs w:val="24"/>
        </w:rPr>
        <w:t>表示</w:t>
      </w:r>
      <w:r w:rsidR="00661366" w:rsidRPr="006D02FF">
        <w:rPr>
          <w:rFonts w:hint="eastAsia"/>
          <w:sz w:val="24"/>
          <w:szCs w:val="24"/>
        </w:rPr>
        <w:t>有症状的概率的缩小系数</w:t>
      </w:r>
      <w:r w:rsidRPr="006D02FF">
        <w:rPr>
          <w:rFonts w:hint="eastAsia"/>
          <w:sz w:val="24"/>
          <w:szCs w:val="24"/>
        </w:rPr>
        <w:t>，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γ</m:t>
            </m:r>
          </m:den>
        </m:f>
      </m:oMath>
      <w:r w:rsidRPr="006D02FF">
        <w:rPr>
          <w:rFonts w:hint="eastAsia"/>
          <w:sz w:val="24"/>
          <w:szCs w:val="24"/>
        </w:rPr>
        <w:t>表示发现期</w:t>
      </w:r>
      <w:r w:rsidRPr="006D02FF">
        <w:rPr>
          <w:rFonts w:hint="eastAsia"/>
          <w:sz w:val="24"/>
          <w:szCs w:val="24"/>
        </w:rPr>
        <w:t>/</w:t>
      </w:r>
      <w:r w:rsidRPr="006D02FF">
        <w:rPr>
          <w:rFonts w:hint="eastAsia"/>
          <w:sz w:val="24"/>
          <w:szCs w:val="24"/>
        </w:rPr>
        <w:t>恢复期</w:t>
      </w:r>
      <w:bookmarkEnd w:id="0"/>
      <w:r w:rsidRPr="006D02FF">
        <w:rPr>
          <w:rFonts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</m:oMath>
      <w:r w:rsidRPr="006D02FF">
        <w:rPr>
          <w:sz w:val="24"/>
          <w:szCs w:val="24"/>
        </w:rPr>
        <w:t>表示发现期延长率。</w:t>
      </w:r>
    </w:p>
    <w:p w:rsidR="00A573D8" w:rsidRPr="006D02FF" w:rsidRDefault="00A573D8" w:rsidP="00C66EBD">
      <w:pPr>
        <w:spacing w:line="276" w:lineRule="auto"/>
        <w:rPr>
          <w:sz w:val="24"/>
          <w:szCs w:val="24"/>
        </w:rPr>
      </w:pPr>
    </w:p>
    <w:p w:rsidR="00A573D8" w:rsidRPr="006D02FF" w:rsidRDefault="00A573D8" w:rsidP="00C66EBD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3、</w:t>
      </w:r>
      <w:proofErr w:type="gramStart"/>
      <w:r w:rsidRPr="006D02FF">
        <w:rPr>
          <w:rFonts w:ascii="宋体" w:hAnsi="宋体" w:hint="eastAsia"/>
          <w:sz w:val="24"/>
          <w:szCs w:val="24"/>
        </w:rPr>
        <w:t>如权利</w:t>
      </w:r>
      <w:proofErr w:type="gramEnd"/>
      <w:r w:rsidRPr="006D02FF">
        <w:rPr>
          <w:rFonts w:ascii="宋体" w:hAnsi="宋体" w:hint="eastAsia"/>
          <w:sz w:val="24"/>
          <w:szCs w:val="24"/>
        </w:rPr>
        <w:t>要求</w:t>
      </w:r>
      <w:r w:rsidR="00C34B24" w:rsidRPr="006D02FF">
        <w:rPr>
          <w:rFonts w:ascii="宋体" w:hAnsi="宋体" w:hint="eastAsia"/>
          <w:sz w:val="24"/>
          <w:szCs w:val="24"/>
        </w:rPr>
        <w:t>2</w:t>
      </w:r>
      <w:r w:rsidRPr="006D02FF">
        <w:rPr>
          <w:rFonts w:ascii="宋体" w:hAnsi="宋体" w:hint="eastAsia"/>
          <w:sz w:val="24"/>
          <w:szCs w:val="24"/>
        </w:rPr>
        <w:t>所述的一种基于年龄结构的疫情风险研判方法，其特征在于，</w:t>
      </w:r>
    </w:p>
    <w:p w:rsidR="00A573D8" w:rsidRPr="006D02FF" w:rsidRDefault="00A573D8" w:rsidP="00C66EBD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21</w:t>
      </w:r>
      <w:r w:rsidRPr="006D02FF">
        <w:rPr>
          <w:rFonts w:ascii="宋体" w:hAnsi="宋体" w:hint="eastAsia"/>
          <w:sz w:val="24"/>
          <w:szCs w:val="24"/>
        </w:rPr>
        <w:t>：构建特定环境中的各年龄组之间的接触频率：</w:t>
      </w:r>
    </w:p>
    <w:p w:rsidR="009E30C3" w:rsidRPr="006D02FF" w:rsidRDefault="009E30C3" w:rsidP="00C66EBD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H家庭环境中的各年龄组之间的接触频率：</w:t>
      </w:r>
    </w:p>
    <w:p w:rsidR="00A573D8" w:rsidRPr="006D02FF" w:rsidRDefault="00A573D8" w:rsidP="00C66EBD">
      <w:pPr>
        <w:snapToGrid w:val="0"/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/>
          <w:position w:val="-52"/>
          <w:sz w:val="24"/>
          <w:szCs w:val="24"/>
        </w:rPr>
        <w:object w:dxaOrig="4120" w:dyaOrig="1160">
          <v:shape id="_x0000_i1055" type="#_x0000_t75" style="width:241.1pt;height:67.8pt" o:ole="">
            <v:imagedata r:id="rId11" o:title=""/>
          </v:shape>
          <o:OLEObject Type="Embed" ProgID="Equation.DSMT4" ShapeID="_x0000_i1055" DrawAspect="Content" ObjectID="_1730656519" r:id="rId12"/>
        </w:object>
      </w:r>
      <w:r w:rsidRPr="006D02FF">
        <w:rPr>
          <w:rFonts w:ascii="宋体" w:hAnsi="宋体"/>
          <w:sz w:val="24"/>
          <w:szCs w:val="24"/>
        </w:rPr>
        <w:t xml:space="preserve"> (2)</w:t>
      </w:r>
    </w:p>
    <w:p w:rsidR="00A573D8" w:rsidRPr="006D02FF" w:rsidRDefault="00A573D8" w:rsidP="00C66EBD">
      <w:pPr>
        <w:spacing w:line="276" w:lineRule="auto"/>
        <w:ind w:leftChars="-67" w:left="-141" w:rightChars="-330" w:right="-693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其中，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6D02FF">
        <w:rPr>
          <w:rFonts w:ascii="宋体" w:hAnsi="宋体" w:hint="eastAsia"/>
          <w:sz w:val="24"/>
          <w:szCs w:val="24"/>
        </w:rPr>
        <w:t>、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Pr="006D02FF">
        <w:rPr>
          <w:rFonts w:ascii="宋体" w:hAnsi="宋体" w:hint="eastAsia"/>
          <w:sz w:val="24"/>
          <w:szCs w:val="24"/>
        </w:rPr>
        <w:t>分别表示第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6D02FF">
        <w:rPr>
          <w:rFonts w:ascii="宋体" w:hAnsi="宋体" w:hint="eastAsia"/>
          <w:sz w:val="24"/>
          <w:szCs w:val="24"/>
        </w:rPr>
        <w:t>年龄组和第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Pr="006D02FF">
        <w:rPr>
          <w:rFonts w:ascii="宋体" w:hAnsi="宋体" w:hint="eastAsia"/>
          <w:sz w:val="24"/>
          <w:szCs w:val="24"/>
        </w:rPr>
        <w:t>年龄组，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</m:oMath>
      <w:r w:rsidRPr="006D02FF">
        <w:rPr>
          <w:rFonts w:ascii="宋体" w:hAnsi="宋体" w:hint="eastAsia"/>
          <w:sz w:val="24"/>
          <w:szCs w:val="24"/>
        </w:rPr>
        <w:t>表示家庭环境，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</m:oMath>
      <w:r w:rsidRPr="006D02FF">
        <w:rPr>
          <w:rFonts w:ascii="宋体" w:hAnsi="宋体" w:hint="eastAsia"/>
          <w:sz w:val="24"/>
          <w:szCs w:val="24"/>
        </w:rPr>
        <w:t>表示第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6D02FF">
        <w:rPr>
          <w:rFonts w:ascii="宋体" w:hAnsi="宋体" w:hint="eastAsia"/>
          <w:sz w:val="24"/>
          <w:szCs w:val="24"/>
        </w:rPr>
        <w:t>年龄组中接触家庭环境中的人的个数，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6D02FF">
        <w:rPr>
          <w:rFonts w:ascii="宋体" w:hAnsi="宋体" w:hint="eastAsia"/>
          <w:sz w:val="24"/>
          <w:szCs w:val="24"/>
        </w:rPr>
        <w:t>表示第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6D02FF">
        <w:rPr>
          <w:rFonts w:ascii="宋体" w:hAnsi="宋体" w:hint="eastAsia"/>
          <w:sz w:val="24"/>
          <w:szCs w:val="24"/>
        </w:rPr>
        <w:t>年龄组的人数，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</m:sup>
        </m:sSubSup>
      </m:oMath>
      <w:r w:rsidRPr="006D02FF">
        <w:rPr>
          <w:rFonts w:ascii="宋体" w:hAnsi="宋体" w:hint="eastAsia"/>
          <w:sz w:val="24"/>
          <w:szCs w:val="24"/>
        </w:rPr>
        <w:t>表示个体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</m:oMath>
      <w:r w:rsidRPr="006D02FF">
        <w:rPr>
          <w:rFonts w:ascii="宋体" w:hAnsi="宋体" w:hint="eastAsia"/>
          <w:sz w:val="24"/>
          <w:szCs w:val="24"/>
        </w:rPr>
        <w:t>所属的家庭大小，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</m:sup>
        </m:sSubSup>
      </m:oMath>
      <w:r w:rsidRPr="006D02FF">
        <w:rPr>
          <w:rFonts w:ascii="宋体" w:hAnsi="宋体" w:hint="eastAsia"/>
          <w:sz w:val="24"/>
          <w:szCs w:val="24"/>
        </w:rPr>
        <w:t>表示与家庭环境中属于第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Pr="006D02FF">
        <w:rPr>
          <w:rFonts w:ascii="宋体" w:hAnsi="宋体" w:hint="eastAsia"/>
          <w:sz w:val="24"/>
          <w:szCs w:val="24"/>
        </w:rPr>
        <w:t>年龄组的人的接触，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6D02FF">
        <w:rPr>
          <w:rFonts w:ascii="宋体" w:hAnsi="宋体" w:hint="eastAsia"/>
          <w:sz w:val="24"/>
          <w:szCs w:val="24"/>
        </w:rPr>
        <w:t>表示克罗内克函数</w:t>
      </w:r>
      <w:r w:rsidRPr="006D02FF">
        <w:rPr>
          <w:rFonts w:ascii="宋体" w:hAnsi="宋体"/>
          <w:sz w:val="24"/>
          <w:szCs w:val="24"/>
        </w:rPr>
        <w:t>Kronecker delta function</w:t>
      </w:r>
      <w:r w:rsidR="00C34B24" w:rsidRPr="006D02FF">
        <w:rPr>
          <w:rFonts w:ascii="宋体" w:hAnsi="宋体" w:hint="eastAsia"/>
          <w:sz w:val="24"/>
          <w:szCs w:val="24"/>
        </w:rPr>
        <w:t>；</w:t>
      </w:r>
    </w:p>
    <w:p w:rsidR="009E30C3" w:rsidRPr="006D02FF" w:rsidRDefault="009E30C3" w:rsidP="00C66EBD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按照公式（2）的方法，分别计算</w:t>
      </w:r>
      <w:r w:rsidR="00EF6E67" w:rsidRPr="006D02FF">
        <w:rPr>
          <w:rFonts w:ascii="宋体" w:hAnsi="宋体" w:hint="eastAsia"/>
          <w:sz w:val="24"/>
          <w:szCs w:val="24"/>
        </w:rPr>
        <w:t>S</w:t>
      </w:r>
      <w:r w:rsidRPr="006D02FF">
        <w:rPr>
          <w:rFonts w:ascii="宋体" w:hAnsi="宋体" w:hint="eastAsia"/>
          <w:sz w:val="24"/>
          <w:szCs w:val="24"/>
        </w:rPr>
        <w:t>学校环境、</w:t>
      </w:r>
      <w:r w:rsidR="00EF6E67" w:rsidRPr="006D02FF">
        <w:rPr>
          <w:rFonts w:ascii="宋体" w:hAnsi="宋体" w:hint="eastAsia"/>
          <w:sz w:val="24"/>
          <w:szCs w:val="24"/>
        </w:rPr>
        <w:t>W</w:t>
      </w:r>
      <w:r w:rsidRPr="006D02FF">
        <w:rPr>
          <w:rFonts w:ascii="宋体" w:hAnsi="宋体" w:hint="eastAsia"/>
          <w:sz w:val="24"/>
          <w:szCs w:val="24"/>
        </w:rPr>
        <w:t>工作场所环境和</w:t>
      </w:r>
      <w:r w:rsidR="00EF6E67" w:rsidRPr="006D02FF">
        <w:rPr>
          <w:rFonts w:ascii="宋体" w:hAnsi="宋体" w:hint="eastAsia"/>
          <w:sz w:val="24"/>
          <w:szCs w:val="24"/>
        </w:rPr>
        <w:t>O</w:t>
      </w:r>
      <w:r w:rsidRPr="006D02FF">
        <w:rPr>
          <w:rFonts w:ascii="宋体" w:hAnsi="宋体" w:hint="eastAsia"/>
          <w:sz w:val="24"/>
          <w:szCs w:val="24"/>
        </w:rPr>
        <w:t>其它环境</w:t>
      </w:r>
      <w:r w:rsidR="00EF6E67" w:rsidRPr="006D02FF">
        <w:rPr>
          <w:rFonts w:ascii="宋体" w:hAnsi="宋体" w:hint="eastAsia"/>
          <w:sz w:val="24"/>
          <w:szCs w:val="24"/>
        </w:rPr>
        <w:t>中的各年龄组之间的接触频率</w:t>
      </w:r>
      <w:r w:rsidR="00EF6E67" w:rsidRPr="006D02FF">
        <w:rPr>
          <w:position w:val="-14"/>
          <w:sz w:val="24"/>
          <w:szCs w:val="24"/>
        </w:rPr>
        <w:object w:dxaOrig="1400" w:dyaOrig="400">
          <v:shape id="_x0000_i1027" type="#_x0000_t75" style="width:69.5pt;height:20.1pt" o:ole="">
            <v:imagedata r:id="rId13" o:title=""/>
          </v:shape>
          <o:OLEObject Type="Embed" ProgID="Equation.DSMT4" ShapeID="_x0000_i1027" DrawAspect="Content" ObjectID="_1730656520" r:id="rId14"/>
        </w:object>
      </w:r>
      <w:r w:rsidR="00EF6E67" w:rsidRPr="006D02FF">
        <w:rPr>
          <w:sz w:val="24"/>
          <w:szCs w:val="24"/>
        </w:rPr>
        <w:t>；</w:t>
      </w:r>
    </w:p>
    <w:p w:rsidR="00A573D8" w:rsidRPr="006D02FF" w:rsidRDefault="00A573D8" w:rsidP="00C66EBD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22</w:t>
      </w:r>
      <w:r w:rsidRPr="006D02FF">
        <w:rPr>
          <w:rFonts w:ascii="宋体" w:hAnsi="宋体" w:hint="eastAsia"/>
          <w:sz w:val="24"/>
          <w:szCs w:val="24"/>
        </w:rPr>
        <w:t>：根据不同环境下的权重，合成一个总的接触频率：</w:t>
      </w:r>
    </w:p>
    <w:p w:rsidR="00A573D8" w:rsidRPr="006D02FF" w:rsidRDefault="00A573D8" w:rsidP="00C66EBD">
      <w:pPr>
        <w:spacing w:line="276" w:lineRule="auto"/>
        <w:ind w:leftChars="-67" w:left="-141" w:rightChars="-330" w:right="-693" w:firstLineChars="300" w:firstLine="720"/>
        <w:rPr>
          <w:rFonts w:ascii="宋体" w:hAnsi="宋体"/>
          <w:sz w:val="24"/>
          <w:szCs w:val="24"/>
        </w:rPr>
      </w:pPr>
      <w:r w:rsidRPr="006D02FF">
        <w:rPr>
          <w:position w:val="-14"/>
          <w:sz w:val="24"/>
          <w:szCs w:val="24"/>
        </w:rPr>
        <w:object w:dxaOrig="3600" w:dyaOrig="400">
          <v:shape id="_x0000_i1028" type="#_x0000_t75" style="width:220.2pt;height:25.1pt" o:ole="">
            <v:imagedata r:id="rId15" o:title=""/>
          </v:shape>
          <o:OLEObject Type="Embed" ProgID="Equation.DSMT4" ShapeID="_x0000_i1028" DrawAspect="Content" ObjectID="_1730656521" r:id="rId16"/>
        </w:object>
      </w:r>
      <w:r w:rsidRPr="006D02FF">
        <w:rPr>
          <w:sz w:val="24"/>
          <w:szCs w:val="24"/>
        </w:rPr>
        <w:t xml:space="preserve">   </w:t>
      </w:r>
      <w:r w:rsidRPr="006D02FF">
        <w:rPr>
          <w:rFonts w:ascii="宋体" w:hAnsi="宋体" w:hint="eastAsia"/>
          <w:sz w:val="24"/>
          <w:szCs w:val="24"/>
        </w:rPr>
        <w:t>(</w:t>
      </w:r>
      <w:r w:rsidRPr="006D02FF">
        <w:rPr>
          <w:rFonts w:ascii="宋体" w:hAnsi="宋体"/>
          <w:sz w:val="24"/>
          <w:szCs w:val="24"/>
        </w:rPr>
        <w:t>3)</w:t>
      </w:r>
    </w:p>
    <w:p w:rsidR="00EF6E67" w:rsidRPr="006D02FF" w:rsidRDefault="009C7949" w:rsidP="00C66EBD">
      <w:pPr>
        <w:spacing w:line="276" w:lineRule="auto"/>
        <w:ind w:leftChars="-67" w:left="-141" w:rightChars="-330" w:right="-693" w:firstLineChars="300" w:firstLine="72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EF6E67" w:rsidRPr="006D02FF">
        <w:rPr>
          <w:rFonts w:ascii="宋体" w:hAnsi="宋体" w:hint="eastAsia"/>
          <w:sz w:val="24"/>
          <w:szCs w:val="24"/>
        </w:rPr>
        <w:t>表示对应环境的权重；</w:t>
      </w:r>
    </w:p>
    <w:p w:rsidR="00A573D8" w:rsidRPr="006D02FF" w:rsidRDefault="00A573D8" w:rsidP="00C66EBD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23</w:t>
      </w:r>
      <w:r w:rsidRPr="006D02FF">
        <w:rPr>
          <w:rFonts w:ascii="宋体" w:hAnsi="宋体" w:hint="eastAsia"/>
          <w:sz w:val="24"/>
          <w:szCs w:val="24"/>
        </w:rPr>
        <w:t>：在公式（1）的基础上，将年龄结构加入疫情传播模型：</w:t>
      </w:r>
    </w:p>
    <w:p w:rsidR="00A573D8" w:rsidRPr="006D02FF" w:rsidRDefault="005E2776" w:rsidP="00C66EBD">
      <w:pPr>
        <w:spacing w:line="276" w:lineRule="auto"/>
        <w:ind w:leftChars="-67" w:left="-141" w:rightChars="-330" w:right="-693" w:firstLineChars="200" w:firstLine="420"/>
        <w:rPr>
          <w:rFonts w:ascii="宋体" w:hAnsi="宋体"/>
          <w:sz w:val="24"/>
          <w:szCs w:val="24"/>
        </w:rPr>
      </w:pPr>
      <w:r w:rsidRPr="006D02FF">
        <w:rPr>
          <w:position w:val="-220"/>
        </w:rPr>
        <w:object w:dxaOrig="7140" w:dyaOrig="4520">
          <v:shape id="_x0000_i1029" type="#_x0000_t75" style="width:356.65pt;height:226.05pt" o:ole="">
            <v:imagedata r:id="rId17" o:title=""/>
          </v:shape>
          <o:OLEObject Type="Embed" ProgID="Equation.DSMT4" ShapeID="_x0000_i1029" DrawAspect="Content" ObjectID="_1730656522" r:id="rId18"/>
        </w:object>
      </w:r>
      <w:r w:rsidR="00A573D8" w:rsidRPr="006D02FF">
        <w:rPr>
          <w:rFonts w:ascii="宋体" w:hAnsi="宋体" w:hint="eastAsia"/>
          <w:sz w:val="24"/>
          <w:szCs w:val="24"/>
        </w:rPr>
        <w:t>（2）</w:t>
      </w:r>
    </w:p>
    <w:p w:rsidR="00A573D8" w:rsidRPr="006D02FF" w:rsidRDefault="00A573D8" w:rsidP="00C66EBD">
      <w:pPr>
        <w:spacing w:line="276" w:lineRule="auto"/>
        <w:ind w:rightChars="-330" w:right="-693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其中，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6D02FF">
        <w:rPr>
          <w:rFonts w:ascii="宋体" w:hAnsi="宋体" w:hint="eastAsia"/>
          <w:sz w:val="24"/>
          <w:szCs w:val="24"/>
        </w:rPr>
        <w:t>、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Pr="006D02FF">
        <w:rPr>
          <w:rFonts w:ascii="宋体" w:hAnsi="宋体" w:hint="eastAsia"/>
          <w:sz w:val="24"/>
          <w:szCs w:val="24"/>
        </w:rPr>
        <w:t>分别表示第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6D02FF">
        <w:rPr>
          <w:rFonts w:ascii="宋体" w:hAnsi="宋体" w:hint="eastAsia"/>
          <w:sz w:val="24"/>
          <w:szCs w:val="24"/>
        </w:rPr>
        <w:t>年龄组和第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Pr="006D02FF">
        <w:rPr>
          <w:rFonts w:ascii="宋体" w:hAnsi="宋体" w:hint="eastAsia"/>
          <w:sz w:val="24"/>
          <w:szCs w:val="24"/>
        </w:rPr>
        <w:t>年龄组。</w:t>
      </w:r>
    </w:p>
    <w:p w:rsidR="00C34B24" w:rsidRPr="006D02FF" w:rsidRDefault="00C34B24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</w:p>
    <w:p w:rsidR="00013202" w:rsidRPr="006D02FF" w:rsidRDefault="00A573D8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4、</w:t>
      </w:r>
      <w:proofErr w:type="gramStart"/>
      <w:r w:rsidRPr="006D02FF">
        <w:rPr>
          <w:rFonts w:ascii="宋体" w:hAnsi="宋体" w:hint="eastAsia"/>
          <w:sz w:val="24"/>
          <w:szCs w:val="24"/>
        </w:rPr>
        <w:t>如权利</w:t>
      </w:r>
      <w:proofErr w:type="gramEnd"/>
      <w:r w:rsidRPr="006D02FF">
        <w:rPr>
          <w:rFonts w:ascii="宋体" w:hAnsi="宋体" w:hint="eastAsia"/>
          <w:sz w:val="24"/>
          <w:szCs w:val="24"/>
        </w:rPr>
        <w:t>要求</w:t>
      </w:r>
      <w:r w:rsidR="00C34B24" w:rsidRPr="006D02FF">
        <w:rPr>
          <w:rFonts w:ascii="宋体" w:hAnsi="宋体" w:hint="eastAsia"/>
          <w:sz w:val="24"/>
          <w:szCs w:val="24"/>
        </w:rPr>
        <w:t>2</w:t>
      </w:r>
      <w:r w:rsidRPr="006D02FF">
        <w:rPr>
          <w:rFonts w:ascii="宋体" w:hAnsi="宋体" w:hint="eastAsia"/>
          <w:sz w:val="24"/>
          <w:szCs w:val="24"/>
        </w:rPr>
        <w:t>所述的一种基于年龄结构的疫情风险研判方法，其特征在于，</w:t>
      </w:r>
    </w:p>
    <w:p w:rsidR="00013202" w:rsidRPr="006D02FF" w:rsidRDefault="00013202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31</w:t>
      </w:r>
      <w:r w:rsidRPr="006D02FF">
        <w:rPr>
          <w:rFonts w:ascii="宋体" w:hAnsi="宋体" w:hint="eastAsia"/>
          <w:sz w:val="24"/>
          <w:szCs w:val="24"/>
        </w:rPr>
        <w:t>：根据公式（1），假设无病平衡时有S</w:t>
      </w:r>
      <w:r w:rsidRPr="006D02FF">
        <w:rPr>
          <w:rFonts w:ascii="宋体" w:hAnsi="宋体"/>
          <w:sz w:val="24"/>
          <w:szCs w:val="24"/>
        </w:rPr>
        <w:t>=</w:t>
      </w:r>
      <w:r w:rsidRPr="006D02FF">
        <w:rPr>
          <w:rFonts w:ascii="宋体" w:hAnsi="宋体" w:hint="eastAsia"/>
          <w:sz w:val="24"/>
          <w:szCs w:val="24"/>
        </w:rPr>
        <w:t>N，</w:t>
      </w:r>
      <w:r w:rsidR="00C34B24" w:rsidRPr="006D02FF">
        <w:rPr>
          <w:rFonts w:ascii="宋体" w:hAnsi="宋体" w:hint="eastAsia"/>
          <w:sz w:val="24"/>
          <w:szCs w:val="24"/>
        </w:rPr>
        <w:t>得到</w:t>
      </w:r>
      <w:r w:rsidRPr="006D02FF">
        <w:rPr>
          <w:rFonts w:ascii="宋体" w:hAnsi="宋体" w:hint="eastAsia"/>
          <w:sz w:val="24"/>
          <w:szCs w:val="24"/>
        </w:rPr>
        <w:t>无病平衡点记为</w:t>
      </w:r>
      <w:r w:rsidRPr="006D02FF">
        <w:rPr>
          <w:position w:val="-12"/>
          <w:sz w:val="24"/>
          <w:szCs w:val="24"/>
        </w:rPr>
        <w:object w:dxaOrig="3080" w:dyaOrig="400">
          <v:shape id="_x0000_i1030" type="#_x0000_t75" style="width:198.4pt;height:25.95pt" o:ole="">
            <v:imagedata r:id="rId19" o:title=""/>
          </v:shape>
          <o:OLEObject Type="Embed" ProgID="Equation.DSMT4" ShapeID="_x0000_i1030" DrawAspect="Content" ObjectID="_1730656523" r:id="rId20"/>
        </w:object>
      </w:r>
      <w:r w:rsidRPr="006D02FF">
        <w:rPr>
          <w:rFonts w:ascii="宋体" w:hAnsi="宋体" w:hint="eastAsia"/>
          <w:sz w:val="24"/>
          <w:szCs w:val="24"/>
        </w:rPr>
        <w:t>；</w:t>
      </w:r>
    </w:p>
    <w:p w:rsidR="00013202" w:rsidRPr="006D02FF" w:rsidRDefault="00013202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32</w:t>
      </w:r>
      <w:r w:rsidRPr="006D02FF">
        <w:rPr>
          <w:rFonts w:ascii="宋体" w:hAnsi="宋体" w:hint="eastAsia"/>
          <w:sz w:val="24"/>
          <w:szCs w:val="24"/>
        </w:rPr>
        <w:t>：利用下一代矩阵法计算疫情传播模型的基本再生数R</w:t>
      </w:r>
      <w:r w:rsidRPr="006D02FF">
        <w:rPr>
          <w:rFonts w:ascii="宋体" w:hAnsi="宋体"/>
          <w:sz w:val="24"/>
          <w:szCs w:val="24"/>
        </w:rPr>
        <w:t>0</w:t>
      </w:r>
      <w:r w:rsidR="00C34B24" w:rsidRPr="006D02FF">
        <w:rPr>
          <w:rFonts w:ascii="宋体" w:hAnsi="宋体" w:hint="eastAsia"/>
          <w:sz w:val="24"/>
          <w:szCs w:val="24"/>
        </w:rPr>
        <w:t>：</w:t>
      </w:r>
    </w:p>
    <w:p w:rsidR="00C34B24" w:rsidRPr="006D02FF" w:rsidRDefault="00013202" w:rsidP="00081679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首先，将疫情</w:t>
      </w:r>
      <w:r w:rsidR="00F60B50" w:rsidRPr="006D02FF">
        <w:rPr>
          <w:rFonts w:ascii="宋体" w:hAnsi="宋体" w:hint="eastAsia"/>
          <w:sz w:val="24"/>
          <w:szCs w:val="24"/>
        </w:rPr>
        <w:t>风险</w:t>
      </w:r>
      <w:proofErr w:type="gramStart"/>
      <w:r w:rsidR="00F60B50"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="00F60B50" w:rsidRPr="006D02FF">
        <w:rPr>
          <w:rFonts w:ascii="宋体" w:hAnsi="宋体" w:hint="eastAsia"/>
          <w:sz w:val="24"/>
          <w:szCs w:val="24"/>
        </w:rPr>
        <w:t>判</w:t>
      </w:r>
      <w:r w:rsidRPr="006D02FF">
        <w:rPr>
          <w:rFonts w:ascii="宋体" w:hAnsi="宋体" w:hint="eastAsia"/>
          <w:sz w:val="24"/>
          <w:szCs w:val="24"/>
        </w:rPr>
        <w:t>模型记为公式：</w:t>
      </w:r>
      <w:r w:rsidRPr="006D02FF">
        <w:rPr>
          <w:rFonts w:ascii="宋体" w:hAnsi="宋体"/>
          <w:position w:val="-10"/>
          <w:sz w:val="24"/>
          <w:szCs w:val="24"/>
        </w:rPr>
        <w:object w:dxaOrig="1240" w:dyaOrig="320">
          <v:shape id="_x0000_i1031" type="#_x0000_t75" style="width:83.7pt;height:20.95pt" o:ole="">
            <v:imagedata r:id="rId21" o:title=""/>
          </v:shape>
          <o:OLEObject Type="Embed" ProgID="Equation.DSMT4" ShapeID="_x0000_i1031" DrawAspect="Content" ObjectID="_1730656524" r:id="rId22"/>
        </w:object>
      </w:r>
      <w:r w:rsidRPr="006D02FF">
        <w:rPr>
          <w:rFonts w:ascii="宋体" w:hAnsi="宋体" w:hint="eastAsia"/>
          <w:position w:val="-10"/>
          <w:sz w:val="24"/>
          <w:szCs w:val="24"/>
        </w:rPr>
        <w:t>，</w:t>
      </w:r>
      <w:r w:rsidRPr="006D02FF">
        <w:rPr>
          <w:rFonts w:ascii="宋体" w:hAnsi="宋体"/>
          <w:position w:val="-10"/>
          <w:sz w:val="24"/>
          <w:szCs w:val="24"/>
        </w:rPr>
        <w:object w:dxaOrig="2040" w:dyaOrig="380">
          <v:shape id="_x0000_i1032" type="#_x0000_t75" style="width:148.2pt;height:26.8pt" o:ole="">
            <v:imagedata r:id="rId23" o:title=""/>
          </v:shape>
          <o:OLEObject Type="Embed" ProgID="Equation.DSMT4" ShapeID="_x0000_i1032" DrawAspect="Content" ObjectID="_1730656525" r:id="rId24"/>
        </w:object>
      </w:r>
      <w:r w:rsidR="00C34B24" w:rsidRPr="006D02FF">
        <w:rPr>
          <w:rFonts w:ascii="宋体" w:hAnsi="宋体"/>
          <w:sz w:val="24"/>
          <w:szCs w:val="24"/>
        </w:rPr>
        <w:t>，</w:t>
      </w:r>
      <w:r w:rsidRPr="006D02FF">
        <w:rPr>
          <w:rFonts w:ascii="宋体" w:hAnsi="宋体" w:hint="eastAsia"/>
          <w:sz w:val="24"/>
          <w:szCs w:val="24"/>
        </w:rPr>
        <w:t>其中</w:t>
      </w:r>
      <w:r w:rsidR="00C34B24" w:rsidRPr="006D02FF">
        <w:rPr>
          <w:rFonts w:ascii="宋体" w:hAnsi="宋体" w:hint="eastAsia"/>
          <w:sz w:val="24"/>
          <w:szCs w:val="24"/>
        </w:rPr>
        <w:t>：</w:t>
      </w:r>
    </w:p>
    <w:p w:rsidR="00013202" w:rsidRPr="006D02FF" w:rsidRDefault="00C34B24" w:rsidP="00C66EBD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传播部分</w:t>
      </w:r>
      <w:r w:rsidR="00013202" w:rsidRPr="006D02FF">
        <w:rPr>
          <w:position w:val="-102"/>
          <w:sz w:val="24"/>
          <w:szCs w:val="24"/>
        </w:rPr>
        <w:object w:dxaOrig="5800" w:dyaOrig="2160">
          <v:shape id="_x0000_i1033" type="#_x0000_t75" style="width:342.4pt;height:127.25pt" o:ole="">
            <v:imagedata r:id="rId25" o:title=""/>
          </v:shape>
          <o:OLEObject Type="Embed" ProgID="Equation.DSMT4" ShapeID="_x0000_i1033" DrawAspect="Content" ObjectID="_1730656526" r:id="rId26"/>
        </w:object>
      </w:r>
      <w:r w:rsidR="00013202" w:rsidRPr="006D02FF">
        <w:rPr>
          <w:rFonts w:hint="eastAsia"/>
          <w:sz w:val="24"/>
          <w:szCs w:val="24"/>
        </w:rPr>
        <w:t>，</w:t>
      </w:r>
    </w:p>
    <w:p w:rsidR="00013202" w:rsidRPr="006D02FF" w:rsidRDefault="00C34B24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lastRenderedPageBreak/>
        <w:t>转移部分</w:t>
      </w:r>
      <w:r w:rsidR="007A79AB" w:rsidRPr="006D02FF">
        <w:rPr>
          <w:position w:val="-102"/>
        </w:rPr>
        <w:object w:dxaOrig="4720" w:dyaOrig="2160">
          <v:shape id="_x0000_i1034" type="#_x0000_t75" style="width:244.45pt;height:112.2pt" o:ole="">
            <v:imagedata r:id="rId27" o:title=""/>
          </v:shape>
          <o:OLEObject Type="Embed" ProgID="Equation.DSMT4" ShapeID="_x0000_i1034" DrawAspect="Content" ObjectID="_1730656527" r:id="rId28"/>
        </w:object>
      </w:r>
      <w:r w:rsidR="00013202" w:rsidRPr="006D02FF">
        <w:rPr>
          <w:rFonts w:ascii="宋体" w:hAnsi="宋体" w:hint="eastAsia"/>
          <w:sz w:val="24"/>
          <w:szCs w:val="24"/>
        </w:rPr>
        <w:t>；</w:t>
      </w:r>
    </w:p>
    <w:p w:rsidR="00013202" w:rsidRPr="006D02FF" w:rsidRDefault="00C34B24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接着</w:t>
      </w:r>
      <w:r w:rsidR="00013202" w:rsidRPr="006D02FF">
        <w:rPr>
          <w:rFonts w:ascii="宋体" w:hAnsi="宋体" w:hint="eastAsia"/>
          <w:sz w:val="24"/>
          <w:szCs w:val="24"/>
        </w:rPr>
        <w:t>，计算下一代矩阵</w:t>
      </w:r>
      <w:r w:rsidR="00013202" w:rsidRPr="006D02FF">
        <w:rPr>
          <w:rFonts w:ascii="宋体" w:hAnsi="宋体"/>
          <w:sz w:val="24"/>
          <w:szCs w:val="24"/>
        </w:rPr>
        <w:t>K</w:t>
      </w:r>
      <w:r w:rsidR="00013202" w:rsidRPr="006D02FF">
        <w:rPr>
          <w:rFonts w:ascii="宋体" w:hAnsi="宋体" w:hint="eastAsia"/>
          <w:sz w:val="24"/>
          <w:szCs w:val="24"/>
        </w:rPr>
        <w:t>：</w:t>
      </w:r>
    </w:p>
    <w:p w:rsidR="00013202" w:rsidRPr="006D02FF" w:rsidRDefault="00223410" w:rsidP="00C66EBD">
      <w:pPr>
        <w:spacing w:line="276" w:lineRule="auto"/>
        <w:ind w:leftChars="-67" w:left="-141" w:rightChars="-297" w:right="-624" w:firstLineChars="200" w:firstLine="420"/>
        <w:rPr>
          <w:sz w:val="24"/>
          <w:szCs w:val="24"/>
        </w:rPr>
      </w:pPr>
      <w:r w:rsidRPr="006D02FF">
        <w:rPr>
          <w:position w:val="-136"/>
        </w:rPr>
        <w:object w:dxaOrig="12460" w:dyaOrig="2840">
          <v:shape id="_x0000_i1035" type="#_x0000_t75" style="width:421.95pt;height:96.3pt" o:ole="">
            <v:imagedata r:id="rId29" o:title=""/>
          </v:shape>
          <o:OLEObject Type="Embed" ProgID="Equation.DSMT4" ShapeID="_x0000_i1035" DrawAspect="Content" ObjectID="_1730656528" r:id="rId30"/>
        </w:object>
      </w:r>
    </w:p>
    <w:p w:rsidR="00013202" w:rsidRPr="006D02FF" w:rsidRDefault="00013202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得</w:t>
      </w:r>
      <w:r w:rsidR="00C34B24" w:rsidRPr="006D02FF">
        <w:rPr>
          <w:rFonts w:ascii="宋体" w:hAnsi="宋体" w:hint="eastAsia"/>
          <w:sz w:val="24"/>
          <w:szCs w:val="24"/>
        </w:rPr>
        <w:t>到</w:t>
      </w:r>
      <w:r w:rsidRPr="006D02FF">
        <w:rPr>
          <w:rFonts w:ascii="宋体" w:hAnsi="宋体"/>
          <w:sz w:val="24"/>
          <w:szCs w:val="24"/>
        </w:rPr>
        <w:t>K</w:t>
      </w:r>
      <w:r w:rsidRPr="006D02FF">
        <w:rPr>
          <w:rFonts w:ascii="宋体" w:hAnsi="宋体" w:hint="eastAsia"/>
          <w:sz w:val="24"/>
          <w:szCs w:val="24"/>
        </w:rPr>
        <w:t>的谱半径为基本再生数</w:t>
      </w:r>
      <w:r w:rsidRPr="006D02FF">
        <w:rPr>
          <w:rFonts w:ascii="宋体" w:hAnsi="宋体"/>
          <w:sz w:val="24"/>
          <w:szCs w:val="24"/>
        </w:rPr>
        <w:t>R0</w:t>
      </w:r>
      <w:r w:rsidRPr="006D02FF">
        <w:rPr>
          <w:rFonts w:ascii="宋体" w:hAnsi="宋体" w:hint="eastAsia"/>
          <w:sz w:val="24"/>
          <w:szCs w:val="24"/>
        </w:rPr>
        <w:t>：</w:t>
      </w:r>
    </w:p>
    <w:p w:rsidR="00013202" w:rsidRPr="006D02FF" w:rsidRDefault="002567B0" w:rsidP="00C66EBD">
      <w:pPr>
        <w:spacing w:line="276" w:lineRule="auto"/>
        <w:ind w:leftChars="-67" w:left="-141" w:rightChars="-297" w:right="-624" w:firstLineChars="200" w:firstLine="420"/>
        <w:rPr>
          <w:sz w:val="24"/>
          <w:szCs w:val="24"/>
        </w:rPr>
      </w:pPr>
      <w:r w:rsidRPr="006D02FF">
        <w:rPr>
          <w:position w:val="-28"/>
        </w:rPr>
        <w:object w:dxaOrig="5580" w:dyaOrig="660">
          <v:shape id="_x0000_i1036" type="#_x0000_t75" style="width:285.5pt;height:33.5pt" o:ole="">
            <v:imagedata r:id="rId31" o:title=""/>
          </v:shape>
          <o:OLEObject Type="Embed" ProgID="Equation.DSMT4" ShapeID="_x0000_i1036" DrawAspect="Content" ObjectID="_1730656529" r:id="rId32"/>
        </w:object>
      </w:r>
      <w:r w:rsidR="00C34B24" w:rsidRPr="006D02FF">
        <w:rPr>
          <w:sz w:val="24"/>
          <w:szCs w:val="24"/>
        </w:rPr>
        <w:t>。</w:t>
      </w:r>
    </w:p>
    <w:p w:rsidR="00013202" w:rsidRPr="006D02FF" w:rsidRDefault="00013202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</w:p>
    <w:p w:rsidR="00A573D8" w:rsidRPr="006D02FF" w:rsidRDefault="00A573D8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5、</w:t>
      </w:r>
      <w:proofErr w:type="gramStart"/>
      <w:r w:rsidRPr="006D02FF">
        <w:rPr>
          <w:rFonts w:ascii="宋体" w:hAnsi="宋体" w:hint="eastAsia"/>
          <w:sz w:val="24"/>
          <w:szCs w:val="24"/>
        </w:rPr>
        <w:t>如权利</w:t>
      </w:r>
      <w:proofErr w:type="gramEnd"/>
      <w:r w:rsidRPr="006D02FF">
        <w:rPr>
          <w:rFonts w:ascii="宋体" w:hAnsi="宋体" w:hint="eastAsia"/>
          <w:sz w:val="24"/>
          <w:szCs w:val="24"/>
        </w:rPr>
        <w:t>要求</w:t>
      </w:r>
      <w:r w:rsidR="00C34B24" w:rsidRPr="006D02FF">
        <w:rPr>
          <w:rFonts w:ascii="宋体" w:hAnsi="宋体" w:hint="eastAsia"/>
          <w:sz w:val="24"/>
          <w:szCs w:val="24"/>
        </w:rPr>
        <w:t>2</w:t>
      </w:r>
      <w:r w:rsidRPr="006D02FF">
        <w:rPr>
          <w:rFonts w:ascii="宋体" w:hAnsi="宋体" w:hint="eastAsia"/>
          <w:sz w:val="24"/>
          <w:szCs w:val="24"/>
        </w:rPr>
        <w:t>所述的一种基于年龄结构的疫情风险研判方法，其特征在于，步骤S</w:t>
      </w:r>
      <w:r w:rsidRPr="006D02FF">
        <w:rPr>
          <w:rFonts w:ascii="宋体" w:hAnsi="宋体"/>
          <w:sz w:val="24"/>
          <w:szCs w:val="24"/>
        </w:rPr>
        <w:t>4</w:t>
      </w:r>
      <w:r w:rsidR="00C34B24" w:rsidRPr="006D02FF">
        <w:rPr>
          <w:rFonts w:ascii="宋体" w:hAnsi="宋体" w:hint="eastAsia"/>
          <w:sz w:val="24"/>
          <w:szCs w:val="24"/>
        </w:rPr>
        <w:t>包括</w:t>
      </w:r>
      <w:r w:rsidRPr="006D02FF">
        <w:rPr>
          <w:rFonts w:ascii="宋体" w:hAnsi="宋体" w:hint="eastAsia"/>
          <w:sz w:val="24"/>
          <w:szCs w:val="24"/>
        </w:rPr>
        <w:t>：</w:t>
      </w:r>
    </w:p>
    <w:p w:rsidR="00A573D8" w:rsidRPr="006D02FF" w:rsidRDefault="00A573D8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41</w:t>
      </w:r>
      <w:r w:rsidRPr="006D02FF">
        <w:rPr>
          <w:rFonts w:ascii="宋体" w:hAnsi="宋体" w:hint="eastAsia"/>
          <w:sz w:val="24"/>
          <w:szCs w:val="24"/>
        </w:rPr>
        <w:t>：改变</w:t>
      </w:r>
      <w:r w:rsidR="0022020D" w:rsidRPr="006D02FF">
        <w:rPr>
          <w:rFonts w:ascii="宋体" w:hAnsi="宋体" w:hint="eastAsia"/>
          <w:sz w:val="24"/>
          <w:szCs w:val="24"/>
        </w:rPr>
        <w:t>疫苗接</w:t>
      </w:r>
      <w:bookmarkStart w:id="1" w:name="_GoBack"/>
      <w:bookmarkEnd w:id="1"/>
      <w:r w:rsidR="0022020D" w:rsidRPr="006D02FF">
        <w:rPr>
          <w:rFonts w:ascii="宋体" w:hAnsi="宋体" w:hint="eastAsia"/>
          <w:sz w:val="24"/>
          <w:szCs w:val="24"/>
        </w:rPr>
        <w:t>种率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Pr="006D02FF">
        <w:rPr>
          <w:rFonts w:ascii="宋体" w:hAnsi="宋体" w:hint="eastAsia"/>
          <w:sz w:val="24"/>
          <w:szCs w:val="24"/>
        </w:rPr>
        <w:t>的取值，仿真分析处于感染</w:t>
      </w:r>
      <w:proofErr w:type="gramStart"/>
      <w:r w:rsidRPr="006D02FF">
        <w:rPr>
          <w:rFonts w:ascii="宋体" w:hAnsi="宋体" w:hint="eastAsia"/>
          <w:sz w:val="24"/>
          <w:szCs w:val="24"/>
        </w:rPr>
        <w:t>者状态</w:t>
      </w:r>
      <w:proofErr w:type="gramEnd"/>
      <w:r w:rsidRPr="006D02FF">
        <w:rPr>
          <w:rFonts w:ascii="宋体" w:hAnsi="宋体" w:hint="eastAsia"/>
          <w:sz w:val="24"/>
          <w:szCs w:val="24"/>
        </w:rPr>
        <w:t>的人数随时间变化的情况；</w:t>
      </w:r>
    </w:p>
    <w:p w:rsidR="00A573D8" w:rsidRPr="006D02FF" w:rsidRDefault="00A573D8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42</w:t>
      </w:r>
      <w:r w:rsidRPr="006D02FF">
        <w:rPr>
          <w:rFonts w:ascii="宋体" w:hAnsi="宋体" w:hint="eastAsia"/>
          <w:sz w:val="24"/>
          <w:szCs w:val="24"/>
        </w:rPr>
        <w:t>：改变</w:t>
      </w:r>
      <w:r w:rsidR="00661366" w:rsidRPr="006D02FF">
        <w:rPr>
          <w:rFonts w:ascii="宋体" w:hAnsi="宋体" w:hint="eastAsia"/>
          <w:sz w:val="24"/>
          <w:szCs w:val="24"/>
        </w:rPr>
        <w:t>成</w:t>
      </w:r>
      <w:r w:rsidR="00661366" w:rsidRPr="006D02FF">
        <w:rPr>
          <w:rFonts w:hint="eastAsia"/>
          <w:sz w:val="24"/>
          <w:szCs w:val="24"/>
        </w:rPr>
        <w:t>为有症状的概率的缩小系数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 w:rsidRPr="006D02FF">
        <w:rPr>
          <w:rFonts w:ascii="宋体" w:hAnsi="宋体" w:hint="eastAsia"/>
          <w:sz w:val="24"/>
          <w:szCs w:val="24"/>
        </w:rPr>
        <w:t>的取值，仿真分析处于感染</w:t>
      </w:r>
      <w:proofErr w:type="gramStart"/>
      <w:r w:rsidRPr="006D02FF">
        <w:rPr>
          <w:rFonts w:ascii="宋体" w:hAnsi="宋体" w:hint="eastAsia"/>
          <w:sz w:val="24"/>
          <w:szCs w:val="24"/>
        </w:rPr>
        <w:t>者状态</w:t>
      </w:r>
      <w:proofErr w:type="gramEnd"/>
      <w:r w:rsidRPr="006D02FF">
        <w:rPr>
          <w:rFonts w:ascii="宋体" w:hAnsi="宋体" w:hint="eastAsia"/>
          <w:sz w:val="24"/>
          <w:szCs w:val="24"/>
        </w:rPr>
        <w:t>的人数随时间变化的情况；</w:t>
      </w:r>
    </w:p>
    <w:p w:rsidR="00A573D8" w:rsidRPr="006D02FF" w:rsidRDefault="00A573D8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43</w:t>
      </w:r>
      <w:r w:rsidRPr="006D02FF">
        <w:rPr>
          <w:rFonts w:ascii="宋体" w:hAnsi="宋体" w:hint="eastAsia"/>
          <w:sz w:val="24"/>
          <w:szCs w:val="24"/>
        </w:rPr>
        <w:t>：改变发现期延长率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</m:oMath>
      <w:r w:rsidRPr="006D02FF">
        <w:rPr>
          <w:rFonts w:ascii="宋体" w:hAnsi="宋体" w:hint="eastAsia"/>
          <w:sz w:val="24"/>
          <w:szCs w:val="24"/>
        </w:rPr>
        <w:t>的取值，仿真分析感染</w:t>
      </w:r>
      <w:proofErr w:type="gramStart"/>
      <w:r w:rsidRPr="006D02FF">
        <w:rPr>
          <w:rFonts w:ascii="宋体" w:hAnsi="宋体" w:hint="eastAsia"/>
          <w:sz w:val="24"/>
          <w:szCs w:val="24"/>
        </w:rPr>
        <w:t>者状态</w:t>
      </w:r>
      <w:proofErr w:type="gramEnd"/>
      <w:r w:rsidRPr="006D02FF">
        <w:rPr>
          <w:rFonts w:ascii="宋体" w:hAnsi="宋体" w:hint="eastAsia"/>
          <w:sz w:val="24"/>
          <w:szCs w:val="24"/>
        </w:rPr>
        <w:t>的人数随时间变化的情况。</w:t>
      </w:r>
    </w:p>
    <w:p w:rsidR="00A573D8" w:rsidRPr="006D02FF" w:rsidRDefault="00A573D8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</w:p>
    <w:p w:rsidR="00A573D8" w:rsidRPr="006D02FF" w:rsidRDefault="00A573D8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/>
          <w:sz w:val="24"/>
          <w:szCs w:val="24"/>
        </w:rPr>
        <w:t>6</w:t>
      </w:r>
      <w:r w:rsidRPr="006D02FF">
        <w:rPr>
          <w:rFonts w:ascii="宋体" w:hAnsi="宋体" w:hint="eastAsia"/>
          <w:sz w:val="24"/>
          <w:szCs w:val="24"/>
        </w:rPr>
        <w:t>、一种基于年龄结构的疫情风险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Pr="006D02FF">
        <w:rPr>
          <w:rFonts w:ascii="宋体" w:hAnsi="宋体" w:hint="eastAsia"/>
          <w:sz w:val="24"/>
          <w:szCs w:val="24"/>
        </w:rPr>
        <w:t>判系统，其特征在于，包括下述模块：</w:t>
      </w:r>
    </w:p>
    <w:p w:rsidR="00A573D8" w:rsidRPr="006D02FF" w:rsidRDefault="00A573D8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疫情传播模型</w:t>
      </w:r>
      <w:r w:rsidR="009E30C3" w:rsidRPr="006D02FF">
        <w:rPr>
          <w:rFonts w:ascii="宋体" w:hAnsi="宋体" w:hint="eastAsia"/>
          <w:sz w:val="24"/>
          <w:szCs w:val="24"/>
        </w:rPr>
        <w:t>构建</w:t>
      </w:r>
      <w:r w:rsidRPr="006D02FF">
        <w:rPr>
          <w:rFonts w:ascii="宋体" w:hAnsi="宋体" w:hint="eastAsia"/>
          <w:sz w:val="24"/>
          <w:szCs w:val="24"/>
        </w:rPr>
        <w:t>模块：用于根据</w:t>
      </w:r>
      <w:r w:rsidR="0022020D" w:rsidRPr="006D02FF">
        <w:rPr>
          <w:rFonts w:ascii="宋体" w:hAnsi="宋体" w:hint="eastAsia"/>
          <w:sz w:val="24"/>
          <w:szCs w:val="24"/>
        </w:rPr>
        <w:t>疫苗接种率</w:t>
      </w:r>
      <w:r w:rsidRPr="006D02FF">
        <w:rPr>
          <w:rFonts w:ascii="宋体" w:hAnsi="宋体" w:hint="eastAsia"/>
          <w:sz w:val="24"/>
          <w:szCs w:val="24"/>
        </w:rPr>
        <w:t>、</w:t>
      </w:r>
      <w:r w:rsidR="0022020D" w:rsidRPr="006D02FF">
        <w:rPr>
          <w:rFonts w:ascii="宋体" w:hAnsi="宋体" w:hint="eastAsia"/>
          <w:sz w:val="24"/>
          <w:szCs w:val="24"/>
        </w:rPr>
        <w:t>疫苗接种效益</w:t>
      </w:r>
      <w:r w:rsidRPr="006D02FF">
        <w:rPr>
          <w:rFonts w:ascii="宋体" w:hAnsi="宋体" w:hint="eastAsia"/>
          <w:sz w:val="24"/>
          <w:szCs w:val="24"/>
        </w:rPr>
        <w:t>、感染率、潜伏期、</w:t>
      </w:r>
      <w:r w:rsidR="00B2300D" w:rsidRPr="006D02FF">
        <w:rPr>
          <w:rFonts w:hint="eastAsia"/>
          <w:sz w:val="24"/>
          <w:szCs w:val="24"/>
        </w:rPr>
        <w:t>有症状的概率的缩小系数</w:t>
      </w:r>
      <w:r w:rsidRPr="006D02FF">
        <w:rPr>
          <w:rFonts w:ascii="宋体" w:hAnsi="宋体" w:hint="eastAsia"/>
          <w:sz w:val="24"/>
          <w:szCs w:val="24"/>
        </w:rPr>
        <w:t>、发现期、发现期延长率，建立微分动力学方程组，以构建疫情传播模型；</w:t>
      </w:r>
    </w:p>
    <w:p w:rsidR="00A573D8" w:rsidRPr="006D02FF" w:rsidRDefault="00A573D8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各年龄组之间的接触频率</w:t>
      </w:r>
      <w:r w:rsidR="009E30C3" w:rsidRPr="006D02FF">
        <w:rPr>
          <w:rFonts w:ascii="宋体" w:hAnsi="宋体" w:hint="eastAsia"/>
          <w:sz w:val="24"/>
          <w:szCs w:val="24"/>
        </w:rPr>
        <w:t>构建</w:t>
      </w:r>
      <w:r w:rsidRPr="006D02FF">
        <w:rPr>
          <w:rFonts w:ascii="宋体" w:hAnsi="宋体" w:hint="eastAsia"/>
          <w:sz w:val="24"/>
          <w:szCs w:val="24"/>
        </w:rPr>
        <w:t>模块：考虑年龄结构对传播的影响，在不同环境设置下构建各年龄组之间的接触频率，将其加入疫情传播模型；</w:t>
      </w:r>
    </w:p>
    <w:p w:rsidR="00A573D8" w:rsidRPr="006D02FF" w:rsidRDefault="00A573D8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基本再生数</w:t>
      </w:r>
      <w:r w:rsidR="009E30C3" w:rsidRPr="006D02FF">
        <w:rPr>
          <w:rFonts w:ascii="宋体" w:hAnsi="宋体" w:hint="eastAsia"/>
          <w:sz w:val="24"/>
          <w:szCs w:val="24"/>
        </w:rPr>
        <w:t>计算</w:t>
      </w:r>
      <w:r w:rsidRPr="006D02FF">
        <w:rPr>
          <w:rFonts w:ascii="宋体" w:hAnsi="宋体" w:hint="eastAsia"/>
          <w:sz w:val="24"/>
          <w:szCs w:val="24"/>
        </w:rPr>
        <w:t>模块：利用下一代矩阵法分别计算其基本再生数R</w:t>
      </w:r>
      <w:r w:rsidRPr="006D02FF">
        <w:rPr>
          <w:rFonts w:ascii="宋体" w:hAnsi="宋体"/>
          <w:sz w:val="24"/>
          <w:szCs w:val="24"/>
        </w:rPr>
        <w:t>0</w:t>
      </w:r>
      <w:r w:rsidRPr="006D02FF">
        <w:rPr>
          <w:rFonts w:ascii="宋体" w:hAnsi="宋体" w:hint="eastAsia"/>
          <w:sz w:val="24"/>
          <w:szCs w:val="24"/>
        </w:rPr>
        <w:t>；</w:t>
      </w:r>
    </w:p>
    <w:p w:rsidR="00A573D8" w:rsidRPr="006D02FF" w:rsidRDefault="00A573D8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Pr="006D02FF">
        <w:rPr>
          <w:rFonts w:ascii="宋体" w:hAnsi="宋体" w:hint="eastAsia"/>
          <w:sz w:val="24"/>
          <w:szCs w:val="24"/>
        </w:rPr>
        <w:t>判模型</w:t>
      </w:r>
      <w:r w:rsidR="009E30C3" w:rsidRPr="006D02FF">
        <w:rPr>
          <w:rFonts w:ascii="宋体" w:hAnsi="宋体" w:hint="eastAsia"/>
          <w:sz w:val="24"/>
          <w:szCs w:val="24"/>
        </w:rPr>
        <w:t>的</w:t>
      </w:r>
      <w:r w:rsidRPr="006D02FF">
        <w:rPr>
          <w:rFonts w:ascii="宋体" w:hAnsi="宋体" w:hint="eastAsia"/>
          <w:sz w:val="24"/>
          <w:szCs w:val="24"/>
        </w:rPr>
        <w:t>敏感性分析模块：对疫情风险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Pr="006D02FF">
        <w:rPr>
          <w:rFonts w:ascii="宋体" w:hAnsi="宋体" w:hint="eastAsia"/>
          <w:sz w:val="24"/>
          <w:szCs w:val="24"/>
        </w:rPr>
        <w:t>判模型进行敏感性分析，研究</w:t>
      </w:r>
      <w:r w:rsidR="0022020D" w:rsidRPr="006D02FF">
        <w:rPr>
          <w:rFonts w:ascii="宋体" w:hAnsi="宋体" w:hint="eastAsia"/>
          <w:sz w:val="24"/>
          <w:szCs w:val="24"/>
        </w:rPr>
        <w:t>疫苗接种率</w:t>
      </w:r>
      <w:r w:rsidRPr="006D02FF">
        <w:rPr>
          <w:rFonts w:ascii="宋体" w:hAnsi="宋体" w:hint="eastAsia"/>
          <w:sz w:val="24"/>
          <w:szCs w:val="24"/>
        </w:rPr>
        <w:t>、</w:t>
      </w:r>
      <w:r w:rsidR="00B2300D" w:rsidRPr="006D02FF">
        <w:rPr>
          <w:rFonts w:hint="eastAsia"/>
          <w:sz w:val="24"/>
          <w:szCs w:val="24"/>
        </w:rPr>
        <w:t>有症状的概率的缩小系数</w:t>
      </w:r>
      <w:r w:rsidRPr="006D02FF">
        <w:rPr>
          <w:rFonts w:ascii="宋体" w:hAnsi="宋体" w:hint="eastAsia"/>
          <w:sz w:val="24"/>
          <w:szCs w:val="24"/>
        </w:rPr>
        <w:t>、发现期延长率对整个传播过程的影响。</w:t>
      </w:r>
    </w:p>
    <w:p w:rsidR="00A573D8" w:rsidRPr="006D02FF" w:rsidRDefault="00A573D8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</w:p>
    <w:p w:rsidR="00A573D8" w:rsidRPr="006D02FF" w:rsidRDefault="00A573D8" w:rsidP="00423D61">
      <w:pPr>
        <w:tabs>
          <w:tab w:val="left" w:pos="6420"/>
        </w:tabs>
        <w:adjustRightInd w:val="0"/>
        <w:spacing w:line="400" w:lineRule="exact"/>
        <w:ind w:leftChars="-170" w:left="-357" w:rightChars="-330" w:right="-693"/>
        <w:jc w:val="center"/>
        <w:textAlignment w:val="baseline"/>
        <w:rPr>
          <w:rFonts w:ascii="宋体" w:hAnsi="宋体"/>
          <w:b/>
          <w:sz w:val="36"/>
          <w:szCs w:val="36"/>
        </w:rPr>
        <w:sectPr w:rsidR="00A573D8" w:rsidRPr="006D02FF" w:rsidSect="00B673D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87D00" w:rsidRPr="006D02FF" w:rsidRDefault="00187D00" w:rsidP="00423D61">
      <w:pPr>
        <w:pBdr>
          <w:bottom w:val="single" w:sz="6" w:space="1" w:color="auto"/>
        </w:pBdr>
        <w:tabs>
          <w:tab w:val="left" w:pos="6420"/>
        </w:tabs>
        <w:adjustRightInd w:val="0"/>
        <w:spacing w:line="400" w:lineRule="exact"/>
        <w:ind w:leftChars="-170" w:left="-357" w:rightChars="-330" w:right="-693"/>
        <w:jc w:val="center"/>
        <w:textAlignment w:val="baseline"/>
        <w:rPr>
          <w:rFonts w:ascii="宋体" w:hAnsi="宋体"/>
          <w:b/>
          <w:sz w:val="36"/>
          <w:szCs w:val="36"/>
        </w:rPr>
      </w:pPr>
      <w:r w:rsidRPr="006D02FF">
        <w:rPr>
          <w:rFonts w:ascii="宋体" w:hAnsi="宋体" w:hint="eastAsia"/>
          <w:b/>
          <w:sz w:val="36"/>
          <w:szCs w:val="36"/>
        </w:rPr>
        <w:lastRenderedPageBreak/>
        <w:t>说</w:t>
      </w:r>
      <w:r w:rsidRPr="006D02FF">
        <w:rPr>
          <w:rFonts w:ascii="宋体" w:hAnsi="宋体"/>
          <w:b/>
          <w:sz w:val="36"/>
          <w:szCs w:val="36"/>
        </w:rPr>
        <w:t xml:space="preserve">  </w:t>
      </w:r>
      <w:r w:rsidRPr="006D02FF">
        <w:rPr>
          <w:rFonts w:ascii="宋体" w:hAnsi="宋体" w:hint="eastAsia"/>
          <w:b/>
          <w:sz w:val="36"/>
          <w:szCs w:val="36"/>
        </w:rPr>
        <w:t>明</w:t>
      </w:r>
      <w:r w:rsidRPr="006D02FF">
        <w:rPr>
          <w:rFonts w:ascii="宋体" w:hAnsi="宋体"/>
          <w:b/>
          <w:sz w:val="36"/>
          <w:szCs w:val="36"/>
        </w:rPr>
        <w:t xml:space="preserve">  </w:t>
      </w:r>
      <w:r w:rsidRPr="006D02FF">
        <w:rPr>
          <w:rFonts w:ascii="宋体" w:hAnsi="宋体" w:hint="eastAsia"/>
          <w:b/>
          <w:sz w:val="36"/>
          <w:szCs w:val="36"/>
        </w:rPr>
        <w:t>书</w:t>
      </w:r>
    </w:p>
    <w:p w:rsidR="00EA28FD" w:rsidRPr="006D02FF" w:rsidRDefault="009B1664" w:rsidP="00C66EBD">
      <w:pPr>
        <w:spacing w:line="276" w:lineRule="auto"/>
        <w:ind w:leftChars="-170" w:left="-357" w:rightChars="-330" w:right="-693"/>
        <w:jc w:val="center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一种</w:t>
      </w:r>
      <w:r w:rsidR="006F137A" w:rsidRPr="006D02FF">
        <w:rPr>
          <w:rFonts w:ascii="宋体" w:hAnsi="宋体" w:hint="eastAsia"/>
          <w:sz w:val="24"/>
          <w:szCs w:val="24"/>
        </w:rPr>
        <w:t>基于年龄结构的</w:t>
      </w:r>
      <w:r w:rsidR="00B61245" w:rsidRPr="006D02FF">
        <w:rPr>
          <w:rFonts w:ascii="宋体" w:hAnsi="宋体" w:hint="eastAsia"/>
          <w:sz w:val="24"/>
          <w:szCs w:val="24"/>
        </w:rPr>
        <w:t>疫情风险</w:t>
      </w:r>
      <w:proofErr w:type="gramStart"/>
      <w:r w:rsidR="00B61245" w:rsidRPr="006D02FF">
        <w:rPr>
          <w:rFonts w:ascii="宋体" w:hAnsi="宋体" w:hint="eastAsia"/>
          <w:sz w:val="24"/>
          <w:szCs w:val="24"/>
        </w:rPr>
        <w:t>研判</w:t>
      </w:r>
      <w:r w:rsidRPr="006D02FF">
        <w:rPr>
          <w:rFonts w:ascii="宋体" w:hAnsi="宋体" w:hint="eastAsia"/>
          <w:sz w:val="24"/>
          <w:szCs w:val="24"/>
        </w:rPr>
        <w:t>方法</w:t>
      </w:r>
      <w:proofErr w:type="gramEnd"/>
      <w:r w:rsidR="002D3261" w:rsidRPr="006D02FF">
        <w:rPr>
          <w:rFonts w:ascii="宋体" w:hAnsi="宋体" w:hint="eastAsia"/>
          <w:sz w:val="24"/>
          <w:szCs w:val="24"/>
        </w:rPr>
        <w:t>和系统</w:t>
      </w:r>
    </w:p>
    <w:p w:rsidR="00013202" w:rsidRPr="006D02FF" w:rsidRDefault="00EA28FD" w:rsidP="00C66EBD">
      <w:pPr>
        <w:spacing w:line="276" w:lineRule="auto"/>
        <w:ind w:leftChars="-170" w:left="-357" w:rightChars="-330" w:right="-693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技术领域</w:t>
      </w:r>
    </w:p>
    <w:p w:rsidR="00013202" w:rsidRPr="006D02FF" w:rsidRDefault="00EA28FD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本发明</w:t>
      </w:r>
      <w:r w:rsidR="001C1567" w:rsidRPr="006D02FF">
        <w:rPr>
          <w:rFonts w:ascii="宋体" w:hAnsi="宋体" w:hint="eastAsia"/>
          <w:sz w:val="24"/>
          <w:szCs w:val="24"/>
        </w:rPr>
        <w:t>属于</w:t>
      </w:r>
      <w:r w:rsidR="006E73F7" w:rsidRPr="006D02FF">
        <w:rPr>
          <w:rFonts w:ascii="宋体" w:hAnsi="宋体" w:hint="eastAsia"/>
          <w:sz w:val="24"/>
          <w:szCs w:val="24"/>
        </w:rPr>
        <w:t>疾病</w:t>
      </w:r>
      <w:r w:rsidR="005F2459" w:rsidRPr="006D02FF">
        <w:rPr>
          <w:rFonts w:ascii="宋体" w:hAnsi="宋体" w:hint="eastAsia"/>
          <w:sz w:val="24"/>
          <w:szCs w:val="24"/>
        </w:rPr>
        <w:t>传播</w:t>
      </w:r>
      <w:r w:rsidR="001C1567" w:rsidRPr="006D02FF">
        <w:rPr>
          <w:rFonts w:ascii="宋体" w:hAnsi="宋体" w:hint="eastAsia"/>
          <w:sz w:val="24"/>
          <w:szCs w:val="24"/>
        </w:rPr>
        <w:t>领域，</w:t>
      </w:r>
      <w:r w:rsidR="005F2459" w:rsidRPr="006D02FF">
        <w:rPr>
          <w:rFonts w:ascii="宋体" w:hAnsi="宋体" w:hint="eastAsia"/>
          <w:sz w:val="24"/>
          <w:szCs w:val="24"/>
        </w:rPr>
        <w:t>具体涉及一种基于年龄结构的疫情风险</w:t>
      </w:r>
      <w:proofErr w:type="gramStart"/>
      <w:r w:rsidR="005F2459"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="005F2459" w:rsidRPr="006D02FF">
        <w:rPr>
          <w:rFonts w:ascii="宋体" w:hAnsi="宋体" w:hint="eastAsia"/>
          <w:sz w:val="24"/>
          <w:szCs w:val="24"/>
        </w:rPr>
        <w:t>判方法。</w:t>
      </w:r>
    </w:p>
    <w:p w:rsidR="00013202" w:rsidRPr="006D02FF" w:rsidRDefault="00EA28FD" w:rsidP="00C66EBD">
      <w:pPr>
        <w:spacing w:line="276" w:lineRule="auto"/>
        <w:ind w:leftChars="-170" w:left="-357" w:rightChars="-330" w:right="-693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背景技术</w:t>
      </w:r>
    </w:p>
    <w:p w:rsidR="00013202" w:rsidRPr="006D02FF" w:rsidRDefault="006E73F7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2019年底，一种新的冠状病毒的出现导致了一次大规模的人类感染肺炎，这种新冠状病毒被命名为COVID-19</w:t>
      </w:r>
      <w:r w:rsidR="00EA28FD" w:rsidRPr="006D02FF">
        <w:rPr>
          <w:rFonts w:ascii="宋体" w:hAnsi="宋体" w:hint="eastAsia"/>
          <w:sz w:val="24"/>
          <w:szCs w:val="24"/>
        </w:rPr>
        <w:t>。</w:t>
      </w:r>
      <w:r w:rsidR="00A65263" w:rsidRPr="006D02FF">
        <w:rPr>
          <w:rFonts w:ascii="宋体" w:hAnsi="宋体" w:hint="eastAsia"/>
          <w:sz w:val="24"/>
          <w:szCs w:val="24"/>
        </w:rPr>
        <w:t>在疫情传播期间，研究人员提出了许多模型来研究新冠病毒的动力学过程，但是疫情一直保持着不断地变化状态，风险一直存在。因此，对疫情风险进行更加全面准确的</w:t>
      </w:r>
      <w:proofErr w:type="gramStart"/>
      <w:r w:rsidR="00A65263"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="00A65263" w:rsidRPr="006D02FF">
        <w:rPr>
          <w:rFonts w:ascii="宋体" w:hAnsi="宋体" w:hint="eastAsia"/>
          <w:sz w:val="24"/>
          <w:szCs w:val="24"/>
        </w:rPr>
        <w:t>判能够为防疫工作提供参考，抑制疫情的进一步发展，降低疫情的感染与防控成本。</w:t>
      </w:r>
    </w:p>
    <w:p w:rsidR="00247318" w:rsidRPr="006D02FF" w:rsidRDefault="00247318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现有技术中，授权公告号为</w:t>
      </w:r>
      <w:r w:rsidRPr="006D02FF">
        <w:rPr>
          <w:rFonts w:ascii="宋体" w:hAnsi="宋体"/>
          <w:sz w:val="24"/>
          <w:szCs w:val="24"/>
        </w:rPr>
        <w:t>CN112786210B的专利“</w:t>
      </w:r>
      <w:r w:rsidRPr="006D02FF">
        <w:rPr>
          <w:rFonts w:ascii="宋体" w:hAnsi="宋体" w:hint="eastAsia"/>
          <w:sz w:val="24"/>
          <w:szCs w:val="24"/>
        </w:rPr>
        <w:t>一种疫情传播追踪方法及系统，该方法基于时空大数据和人工智能技术，将新冠肺炎个体发病危险因素、个人密切接触动态关系网络相融合的研究方法，构建个人感染风险评估模型。它将实时数据挖掘技术与知识图谱技术相结合，构建人员时空关系图谱。将传染病模型应用于具备局部社团结构的动态人员关系图谱中，并与流行病学调查研究相结合，实现个人感染风险评估与建模预测，以便于及早发现具有高风险的潜在感染者，有利于提高疫情防控管理能力。</w:t>
      </w:r>
      <w:r w:rsidRPr="006D02FF">
        <w:rPr>
          <w:rFonts w:ascii="宋体" w:hAnsi="宋体"/>
          <w:sz w:val="24"/>
          <w:szCs w:val="24"/>
        </w:rPr>
        <w:t>”</w:t>
      </w:r>
    </w:p>
    <w:p w:rsidR="007D1590" w:rsidRPr="006D02FF" w:rsidRDefault="00252FF6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此技术虽然能够发现具有高风险的潜在感染者，但是还存在一些问题：</w:t>
      </w:r>
    </w:p>
    <w:p w:rsidR="00737B36" w:rsidRPr="006D02FF" w:rsidRDefault="00737B36" w:rsidP="00737B36">
      <w:pPr>
        <w:spacing w:line="276" w:lineRule="auto"/>
        <w:ind w:left="123" w:rightChars="-330" w:right="-693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1</w:t>
      </w:r>
      <w:r w:rsidRPr="006D02FF">
        <w:rPr>
          <w:rFonts w:ascii="宋体" w:hAnsi="宋体"/>
          <w:sz w:val="24"/>
          <w:szCs w:val="24"/>
        </w:rPr>
        <w:t>.</w:t>
      </w:r>
      <w:r w:rsidRPr="006D02FF">
        <w:rPr>
          <w:rFonts w:ascii="宋体" w:hAnsi="宋体" w:hint="eastAsia"/>
          <w:sz w:val="24"/>
          <w:szCs w:val="24"/>
        </w:rPr>
        <w:t>个人发病危险因素会被接种疫苗影响：</w:t>
      </w:r>
    </w:p>
    <w:p w:rsidR="00252FF6" w:rsidRPr="006D02FF" w:rsidRDefault="00737B36" w:rsidP="006666B8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在疫情防控过程中，由于接种疫苗政策的推进，社会中开始出现大量的无症状感染者，因为接种虽然降低了被感染的概率，但接种疫苗使得人们感染病毒后出现症状的概率减小，也就意味着潜在的风险越来越多。</w:t>
      </w:r>
    </w:p>
    <w:p w:rsidR="006666B8" w:rsidRPr="006D02FF" w:rsidRDefault="006666B8" w:rsidP="006666B8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2</w:t>
      </w:r>
      <w:r w:rsidRPr="006D02FF">
        <w:rPr>
          <w:rFonts w:ascii="宋体" w:hAnsi="宋体"/>
          <w:sz w:val="24"/>
          <w:szCs w:val="24"/>
        </w:rPr>
        <w:t>.</w:t>
      </w:r>
      <w:r w:rsidR="00A761AC" w:rsidRPr="006D02FF">
        <w:rPr>
          <w:rFonts w:ascii="宋体" w:hAnsi="宋体" w:hint="eastAsia"/>
          <w:sz w:val="24"/>
          <w:szCs w:val="24"/>
        </w:rPr>
        <w:t>症状表现较弱或不表现</w:t>
      </w:r>
      <w:r w:rsidR="00000734" w:rsidRPr="006D02FF">
        <w:rPr>
          <w:rFonts w:ascii="宋体" w:hAnsi="宋体" w:hint="eastAsia"/>
          <w:sz w:val="24"/>
          <w:szCs w:val="24"/>
        </w:rPr>
        <w:t>会导致</w:t>
      </w:r>
      <w:r w:rsidR="00A761AC" w:rsidRPr="006D02FF">
        <w:rPr>
          <w:rFonts w:ascii="宋体" w:hAnsi="宋体" w:hint="eastAsia"/>
          <w:sz w:val="24"/>
          <w:szCs w:val="24"/>
        </w:rPr>
        <w:t>无症状感染症</w:t>
      </w:r>
      <w:r w:rsidR="00000734" w:rsidRPr="006D02FF">
        <w:rPr>
          <w:rFonts w:ascii="宋体" w:hAnsi="宋体" w:hint="eastAsia"/>
          <w:sz w:val="24"/>
          <w:szCs w:val="24"/>
        </w:rPr>
        <w:t>被发现的周期延长：</w:t>
      </w:r>
    </w:p>
    <w:p w:rsidR="00000734" w:rsidRPr="006D02FF" w:rsidRDefault="00000734" w:rsidP="006666B8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无症状感染者由于未能表现出明显症状，他们只能通过核酸检测后才能被发现。这一过程会导致病毒传播周期进一步延长，</w:t>
      </w:r>
      <w:r w:rsidR="00A761AC" w:rsidRPr="006D02FF">
        <w:rPr>
          <w:rFonts w:ascii="宋体" w:hAnsi="宋体" w:hint="eastAsia"/>
          <w:sz w:val="24"/>
          <w:szCs w:val="24"/>
        </w:rPr>
        <w:t>导致</w:t>
      </w:r>
      <w:r w:rsidRPr="006D02FF">
        <w:rPr>
          <w:rFonts w:ascii="宋体" w:hAnsi="宋体" w:hint="eastAsia"/>
          <w:sz w:val="24"/>
          <w:szCs w:val="24"/>
        </w:rPr>
        <w:t>传播风险也会增多。</w:t>
      </w:r>
    </w:p>
    <w:p w:rsidR="00013202" w:rsidRPr="006D02FF" w:rsidRDefault="00981DDD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数学模型是检验疫情传播和风险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Pr="006D02FF">
        <w:rPr>
          <w:rFonts w:ascii="宋体" w:hAnsi="宋体" w:hint="eastAsia"/>
          <w:sz w:val="24"/>
          <w:szCs w:val="24"/>
        </w:rPr>
        <w:t>判的重要工具。在疫情传播这几年，研究人员提出了很多模型来研究疫情病毒的动力学过程，但是疫情</w:t>
      </w:r>
      <w:r w:rsidR="00252FF6" w:rsidRPr="006D02FF">
        <w:rPr>
          <w:rFonts w:ascii="宋体" w:hAnsi="宋体" w:hint="eastAsia"/>
          <w:sz w:val="24"/>
          <w:szCs w:val="24"/>
        </w:rPr>
        <w:t>是</w:t>
      </w:r>
      <w:r w:rsidRPr="006D02FF">
        <w:rPr>
          <w:rFonts w:ascii="宋体" w:hAnsi="宋体" w:hint="eastAsia"/>
          <w:sz w:val="24"/>
          <w:szCs w:val="24"/>
        </w:rPr>
        <w:t>一直保持着不断变化的。简单的SIR、SEIR模型对人群的分类过于简单而且假设人群是同构，</w:t>
      </w:r>
      <w:r w:rsidR="00252FF6" w:rsidRPr="006D02FF">
        <w:rPr>
          <w:rFonts w:ascii="宋体" w:hAnsi="宋体" w:hint="eastAsia"/>
          <w:sz w:val="24"/>
          <w:szCs w:val="24"/>
        </w:rPr>
        <w:t>没有</w:t>
      </w:r>
      <w:r w:rsidRPr="006D02FF">
        <w:rPr>
          <w:rFonts w:ascii="宋体" w:hAnsi="宋体" w:hint="eastAsia"/>
          <w:sz w:val="24"/>
          <w:szCs w:val="24"/>
        </w:rPr>
        <w:t>考虑异构人群对疫情传播带来的影响，主要体现在：</w:t>
      </w:r>
    </w:p>
    <w:p w:rsidR="00013202" w:rsidRPr="006D02FF" w:rsidRDefault="00044108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1</w:t>
      </w:r>
      <w:r w:rsidRPr="006D02FF">
        <w:rPr>
          <w:rFonts w:ascii="宋体" w:hAnsi="宋体"/>
          <w:sz w:val="24"/>
          <w:szCs w:val="24"/>
        </w:rPr>
        <w:t>.</w:t>
      </w:r>
      <w:r w:rsidR="00981DDD" w:rsidRPr="006D02FF">
        <w:rPr>
          <w:rFonts w:ascii="宋体" w:hAnsi="宋体" w:hint="eastAsia"/>
          <w:sz w:val="24"/>
          <w:szCs w:val="24"/>
        </w:rPr>
        <w:t>对于易感染人群，在实际的疫情防控当中，采取了接种疫苗的措施，该措施使得接种人群和未接种人群的感染率变得不一样，因此需要将接种</w:t>
      </w:r>
      <w:r w:rsidR="0015750B" w:rsidRPr="006D02FF">
        <w:rPr>
          <w:rFonts w:ascii="宋体" w:hAnsi="宋体" w:hint="eastAsia"/>
          <w:sz w:val="24"/>
          <w:szCs w:val="24"/>
        </w:rPr>
        <w:t>疫苗</w:t>
      </w:r>
      <w:r w:rsidR="00981DDD" w:rsidRPr="006D02FF">
        <w:rPr>
          <w:rFonts w:ascii="宋体" w:hAnsi="宋体" w:hint="eastAsia"/>
          <w:sz w:val="24"/>
          <w:szCs w:val="24"/>
        </w:rPr>
        <w:t>和未接种</w:t>
      </w:r>
      <w:r w:rsidR="0015750B" w:rsidRPr="006D02FF">
        <w:rPr>
          <w:rFonts w:ascii="宋体" w:hAnsi="宋体" w:hint="eastAsia"/>
          <w:sz w:val="24"/>
          <w:szCs w:val="24"/>
        </w:rPr>
        <w:t>疫苗</w:t>
      </w:r>
      <w:r w:rsidR="00981DDD" w:rsidRPr="006D02FF">
        <w:rPr>
          <w:rFonts w:ascii="宋体" w:hAnsi="宋体" w:hint="eastAsia"/>
          <w:sz w:val="24"/>
          <w:szCs w:val="24"/>
        </w:rPr>
        <w:t>的人群分开考虑；</w:t>
      </w:r>
    </w:p>
    <w:p w:rsidR="00013202" w:rsidRPr="006D02FF" w:rsidRDefault="00044108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2</w:t>
      </w:r>
      <w:r w:rsidRPr="006D02FF">
        <w:rPr>
          <w:rFonts w:ascii="宋体" w:hAnsi="宋体"/>
          <w:sz w:val="24"/>
          <w:szCs w:val="24"/>
        </w:rPr>
        <w:t>.</w:t>
      </w:r>
      <w:r w:rsidR="006E104D" w:rsidRPr="006D02FF">
        <w:rPr>
          <w:rFonts w:ascii="宋体" w:hAnsi="宋体" w:hint="eastAsia"/>
          <w:sz w:val="24"/>
          <w:szCs w:val="24"/>
        </w:rPr>
        <w:t>对于感染者，是否表现症状也会直接影响其传播病毒的风险。根据实际情况可知，无症状感染者不会表现出明显的病毒感染症状，需要通过特定的检测方式来发现。因此，需要将无症状感染者和有症状感染者分开考虑。</w:t>
      </w:r>
    </w:p>
    <w:p w:rsidR="00013202" w:rsidRPr="006D02FF" w:rsidRDefault="00044108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3</w:t>
      </w:r>
      <w:r w:rsidRPr="006D02FF">
        <w:rPr>
          <w:rFonts w:ascii="宋体" w:hAnsi="宋体"/>
          <w:sz w:val="24"/>
          <w:szCs w:val="24"/>
        </w:rPr>
        <w:t>.</w:t>
      </w:r>
      <w:r w:rsidR="006E104D" w:rsidRPr="006D02FF">
        <w:rPr>
          <w:rFonts w:ascii="宋体" w:hAnsi="宋体" w:hint="eastAsia"/>
          <w:sz w:val="24"/>
          <w:szCs w:val="24"/>
        </w:rPr>
        <w:t>对于普通模型，它们假设人群是同构的，每个人携带的传播风险是相同的。但事实上，不同年龄的人</w:t>
      </w:r>
      <w:r w:rsidR="00A13B1D" w:rsidRPr="006D02FF">
        <w:rPr>
          <w:rFonts w:ascii="宋体" w:hAnsi="宋体" w:hint="eastAsia"/>
          <w:sz w:val="24"/>
          <w:szCs w:val="24"/>
        </w:rPr>
        <w:t>接触的频数有所不同，他们的传播风险也不同。因此，需要考虑年龄结构对传播风险的影响。</w:t>
      </w:r>
    </w:p>
    <w:p w:rsidR="00247318" w:rsidRPr="006D02FF" w:rsidRDefault="008E6183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综上所述，普通的传播模型在对疫情风险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Pr="006D02FF">
        <w:rPr>
          <w:rFonts w:ascii="宋体" w:hAnsi="宋体" w:hint="eastAsia"/>
          <w:sz w:val="24"/>
          <w:szCs w:val="24"/>
        </w:rPr>
        <w:t>判的过程中暴露处很多问题和缺陷，有必</w:t>
      </w:r>
      <w:r w:rsidRPr="006D02FF">
        <w:rPr>
          <w:rFonts w:ascii="宋体" w:hAnsi="宋体" w:hint="eastAsia"/>
          <w:sz w:val="24"/>
          <w:szCs w:val="24"/>
        </w:rPr>
        <w:lastRenderedPageBreak/>
        <w:t>要发展更准确有效的疫情风险研判方法。</w:t>
      </w:r>
    </w:p>
    <w:p w:rsidR="00013202" w:rsidRPr="006D02FF" w:rsidRDefault="00013202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</w:p>
    <w:p w:rsidR="00013202" w:rsidRPr="006D02FF" w:rsidRDefault="00EA28FD" w:rsidP="00C66EBD">
      <w:pPr>
        <w:spacing w:line="276" w:lineRule="auto"/>
        <w:ind w:leftChars="-170" w:left="-357" w:rightChars="-330" w:right="-693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发明内容</w:t>
      </w:r>
    </w:p>
    <w:p w:rsidR="00013202" w:rsidRPr="006D02FF" w:rsidRDefault="001F2706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为了解决上述问题，</w:t>
      </w:r>
      <w:r w:rsidR="00EA28FD" w:rsidRPr="006D02FF">
        <w:rPr>
          <w:rFonts w:ascii="宋体" w:hAnsi="宋体" w:hint="eastAsia"/>
          <w:sz w:val="24"/>
          <w:szCs w:val="24"/>
        </w:rPr>
        <w:t>本发明</w:t>
      </w:r>
      <w:r w:rsidR="00AC6C95" w:rsidRPr="006D02FF">
        <w:rPr>
          <w:rFonts w:ascii="宋体" w:hAnsi="宋体" w:hint="eastAsia"/>
          <w:sz w:val="24"/>
          <w:szCs w:val="24"/>
        </w:rPr>
        <w:t>提供一种</w:t>
      </w:r>
      <w:r w:rsidR="007E5CED" w:rsidRPr="006D02FF">
        <w:rPr>
          <w:rFonts w:ascii="宋体" w:hAnsi="宋体" w:hint="eastAsia"/>
          <w:sz w:val="24"/>
          <w:szCs w:val="24"/>
        </w:rPr>
        <w:t>基于年龄结构的</w:t>
      </w:r>
      <w:r w:rsidR="00816336" w:rsidRPr="006D02FF">
        <w:rPr>
          <w:rFonts w:ascii="宋体" w:hAnsi="宋体" w:hint="eastAsia"/>
          <w:sz w:val="24"/>
          <w:szCs w:val="24"/>
        </w:rPr>
        <w:t>疫情</w:t>
      </w:r>
      <w:r w:rsidR="007413EF" w:rsidRPr="006D02FF">
        <w:rPr>
          <w:rFonts w:ascii="宋体" w:hAnsi="宋体" w:hint="eastAsia"/>
          <w:sz w:val="24"/>
          <w:szCs w:val="24"/>
        </w:rPr>
        <w:t>风险</w:t>
      </w:r>
      <w:proofErr w:type="gramStart"/>
      <w:r w:rsidR="00816336" w:rsidRPr="006D02FF">
        <w:rPr>
          <w:rFonts w:ascii="宋体" w:hAnsi="宋体" w:hint="eastAsia"/>
          <w:sz w:val="24"/>
          <w:szCs w:val="24"/>
        </w:rPr>
        <w:t>研判</w:t>
      </w:r>
      <w:r w:rsidR="00AC6C95" w:rsidRPr="006D02FF">
        <w:rPr>
          <w:rFonts w:ascii="宋体" w:hAnsi="宋体" w:hint="eastAsia"/>
          <w:sz w:val="24"/>
          <w:szCs w:val="24"/>
        </w:rPr>
        <w:t>方法</w:t>
      </w:r>
      <w:proofErr w:type="gramEnd"/>
      <w:r w:rsidR="00A573D8" w:rsidRPr="006D02FF">
        <w:rPr>
          <w:rFonts w:ascii="宋体" w:hAnsi="宋体" w:hint="eastAsia"/>
          <w:sz w:val="24"/>
          <w:szCs w:val="24"/>
        </w:rPr>
        <w:t>和系统</w:t>
      </w:r>
      <w:r w:rsidR="004E1079" w:rsidRPr="006D02FF">
        <w:rPr>
          <w:rFonts w:ascii="宋体" w:hAnsi="宋体" w:hint="eastAsia"/>
          <w:sz w:val="24"/>
          <w:szCs w:val="24"/>
        </w:rPr>
        <w:t>。</w:t>
      </w:r>
    </w:p>
    <w:p w:rsidR="00013202" w:rsidRPr="006D02FF" w:rsidRDefault="004E1079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本发明</w:t>
      </w:r>
      <w:r w:rsidR="007413EF" w:rsidRPr="006D02FF">
        <w:rPr>
          <w:rFonts w:ascii="宋体" w:hAnsi="宋体" w:hint="eastAsia"/>
          <w:sz w:val="24"/>
          <w:szCs w:val="24"/>
        </w:rPr>
        <w:t>技术解决方案为：一种基于年龄结构的疫情风险</w:t>
      </w:r>
      <w:proofErr w:type="gramStart"/>
      <w:r w:rsidR="007413EF"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="007413EF" w:rsidRPr="006D02FF">
        <w:rPr>
          <w:rFonts w:ascii="宋体" w:hAnsi="宋体" w:hint="eastAsia"/>
          <w:sz w:val="24"/>
          <w:szCs w:val="24"/>
        </w:rPr>
        <w:t>判</w:t>
      </w:r>
      <w:r w:rsidR="009B1664" w:rsidRPr="006D02FF">
        <w:rPr>
          <w:rFonts w:ascii="宋体" w:hAnsi="宋体" w:hint="eastAsia"/>
          <w:sz w:val="24"/>
          <w:szCs w:val="24"/>
        </w:rPr>
        <w:t>方法</w:t>
      </w:r>
      <w:r w:rsidR="007413EF" w:rsidRPr="006D02FF">
        <w:rPr>
          <w:rFonts w:ascii="宋体" w:hAnsi="宋体" w:hint="eastAsia"/>
          <w:sz w:val="24"/>
          <w:szCs w:val="24"/>
        </w:rPr>
        <w:t>，包括：</w:t>
      </w:r>
    </w:p>
    <w:p w:rsidR="00013202" w:rsidRPr="006D02FF" w:rsidRDefault="007413EF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1</w:t>
      </w:r>
      <w:r w:rsidRPr="006D02FF">
        <w:rPr>
          <w:rFonts w:ascii="宋体" w:hAnsi="宋体" w:hint="eastAsia"/>
          <w:sz w:val="24"/>
          <w:szCs w:val="24"/>
        </w:rPr>
        <w:t>：根据</w:t>
      </w:r>
      <w:r w:rsidR="0022020D" w:rsidRPr="006D02FF">
        <w:rPr>
          <w:rFonts w:ascii="宋体" w:hAnsi="宋体" w:hint="eastAsia"/>
          <w:sz w:val="24"/>
          <w:szCs w:val="24"/>
        </w:rPr>
        <w:t>疫苗接种率</w:t>
      </w:r>
      <w:r w:rsidRPr="006D02FF">
        <w:rPr>
          <w:rFonts w:ascii="宋体" w:hAnsi="宋体" w:hint="eastAsia"/>
          <w:sz w:val="24"/>
          <w:szCs w:val="24"/>
        </w:rPr>
        <w:t>、</w:t>
      </w:r>
      <w:r w:rsidR="0022020D" w:rsidRPr="006D02FF">
        <w:rPr>
          <w:rFonts w:ascii="宋体" w:hAnsi="宋体" w:hint="eastAsia"/>
          <w:sz w:val="24"/>
          <w:szCs w:val="24"/>
        </w:rPr>
        <w:t>疫苗接种效益</w:t>
      </w:r>
      <w:r w:rsidRPr="006D02FF">
        <w:rPr>
          <w:rFonts w:ascii="宋体" w:hAnsi="宋体" w:hint="eastAsia"/>
          <w:sz w:val="24"/>
          <w:szCs w:val="24"/>
        </w:rPr>
        <w:t>、感染率、潜伏期、</w:t>
      </w:r>
      <w:r w:rsidR="00B2300D" w:rsidRPr="006D02FF">
        <w:rPr>
          <w:rFonts w:hint="eastAsia"/>
          <w:sz w:val="24"/>
          <w:szCs w:val="24"/>
        </w:rPr>
        <w:t>有症状的概率的缩小系数</w:t>
      </w:r>
      <w:r w:rsidRPr="006D02FF">
        <w:rPr>
          <w:rFonts w:ascii="宋体" w:hAnsi="宋体" w:hint="eastAsia"/>
          <w:sz w:val="24"/>
          <w:szCs w:val="24"/>
        </w:rPr>
        <w:t>、发现期、发现期延长率，建立微分动力学方程组，以构建疫情传播模型；</w:t>
      </w:r>
    </w:p>
    <w:p w:rsidR="00013202" w:rsidRPr="006D02FF" w:rsidRDefault="007413EF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2</w:t>
      </w:r>
      <w:r w:rsidRPr="006D02FF">
        <w:rPr>
          <w:rFonts w:ascii="宋体" w:hAnsi="宋体" w:hint="eastAsia"/>
          <w:sz w:val="24"/>
          <w:szCs w:val="24"/>
        </w:rPr>
        <w:t>：</w:t>
      </w:r>
      <w:bookmarkStart w:id="2" w:name="_Hlk118465111"/>
      <w:r w:rsidRPr="006D02FF">
        <w:rPr>
          <w:rFonts w:ascii="宋体" w:hAnsi="宋体" w:hint="eastAsia"/>
          <w:sz w:val="24"/>
          <w:szCs w:val="24"/>
        </w:rPr>
        <w:t>考虑年龄结构对传播的影响，构建各年龄组之间的接触频率，将其加入疫情传播模型</w:t>
      </w:r>
      <w:bookmarkEnd w:id="2"/>
      <w:r w:rsidRPr="006D02FF">
        <w:rPr>
          <w:rFonts w:ascii="宋体" w:hAnsi="宋体" w:hint="eastAsia"/>
          <w:sz w:val="24"/>
          <w:szCs w:val="24"/>
        </w:rPr>
        <w:t>；</w:t>
      </w:r>
    </w:p>
    <w:p w:rsidR="00013202" w:rsidRPr="006D02FF" w:rsidRDefault="003B11D1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3</w:t>
      </w:r>
      <w:r w:rsidRPr="006D02FF">
        <w:rPr>
          <w:rFonts w:ascii="宋体" w:hAnsi="宋体" w:hint="eastAsia"/>
          <w:sz w:val="24"/>
          <w:szCs w:val="24"/>
        </w:rPr>
        <w:t>：计算疫情传播模型的基本再生数</w:t>
      </w:r>
      <w:r w:rsidR="0092623A" w:rsidRPr="006D02FF">
        <w:rPr>
          <w:rFonts w:ascii="宋体" w:hAnsi="宋体" w:hint="eastAsia"/>
          <w:sz w:val="24"/>
          <w:szCs w:val="24"/>
        </w:rPr>
        <w:t>；</w:t>
      </w:r>
    </w:p>
    <w:p w:rsidR="00013202" w:rsidRPr="006D02FF" w:rsidRDefault="007413EF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="003B11D1" w:rsidRPr="006D02FF">
        <w:rPr>
          <w:rFonts w:ascii="宋体" w:hAnsi="宋体"/>
          <w:sz w:val="24"/>
          <w:szCs w:val="24"/>
        </w:rPr>
        <w:t>4</w:t>
      </w:r>
      <w:r w:rsidRPr="006D02FF">
        <w:rPr>
          <w:rFonts w:ascii="宋体" w:hAnsi="宋体" w:hint="eastAsia"/>
          <w:sz w:val="24"/>
          <w:szCs w:val="24"/>
        </w:rPr>
        <w:t>：对疫情风险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Pr="006D02FF">
        <w:rPr>
          <w:rFonts w:ascii="宋体" w:hAnsi="宋体" w:hint="eastAsia"/>
          <w:sz w:val="24"/>
          <w:szCs w:val="24"/>
        </w:rPr>
        <w:t>判模型进行敏感性分析，研究</w:t>
      </w:r>
      <w:r w:rsidR="0022020D" w:rsidRPr="006D02FF">
        <w:rPr>
          <w:rFonts w:ascii="宋体" w:hAnsi="宋体" w:hint="eastAsia"/>
          <w:sz w:val="24"/>
          <w:szCs w:val="24"/>
        </w:rPr>
        <w:t>疫苗接种率</w:t>
      </w:r>
      <w:r w:rsidRPr="006D02FF">
        <w:rPr>
          <w:rFonts w:ascii="宋体" w:hAnsi="宋体" w:hint="eastAsia"/>
          <w:sz w:val="24"/>
          <w:szCs w:val="24"/>
        </w:rPr>
        <w:t>、</w:t>
      </w:r>
      <w:r w:rsidR="00B2300D" w:rsidRPr="006D02FF">
        <w:rPr>
          <w:rFonts w:hint="eastAsia"/>
          <w:sz w:val="24"/>
          <w:szCs w:val="24"/>
        </w:rPr>
        <w:t>有症状的概率的缩小系数</w:t>
      </w:r>
      <w:r w:rsidRPr="006D02FF">
        <w:rPr>
          <w:rFonts w:ascii="宋体" w:hAnsi="宋体" w:hint="eastAsia"/>
          <w:sz w:val="24"/>
          <w:szCs w:val="24"/>
        </w:rPr>
        <w:t>、发现期延长率对整个传播过程的影响。</w:t>
      </w:r>
    </w:p>
    <w:p w:rsidR="003469C8" w:rsidRPr="006D02FF" w:rsidRDefault="003469C8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  <w:pPrChange w:id="3" w:author="王维跃" w:date="2022-11-08T12:26:00Z">
          <w:pPr>
            <w:spacing w:line="276" w:lineRule="auto"/>
            <w:ind w:leftChars="-67" w:left="-141" w:rightChars="-297" w:right="-624" w:firstLineChars="200" w:firstLine="480"/>
          </w:pPr>
        </w:pPrChange>
      </w:pPr>
      <w:r w:rsidRPr="006D02FF">
        <w:rPr>
          <w:rFonts w:ascii="宋体" w:hAnsi="宋体" w:hint="eastAsia"/>
          <w:sz w:val="24"/>
          <w:szCs w:val="24"/>
        </w:rPr>
        <w:t>一种基于年龄结构的疫情风险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Pr="006D02FF">
        <w:rPr>
          <w:rFonts w:ascii="宋体" w:hAnsi="宋体" w:hint="eastAsia"/>
          <w:sz w:val="24"/>
          <w:szCs w:val="24"/>
        </w:rPr>
        <w:t>判系统，包括下述模块：</w:t>
      </w:r>
    </w:p>
    <w:p w:rsidR="003469C8" w:rsidRPr="006D02FF" w:rsidRDefault="003469C8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  <w:pPrChange w:id="4" w:author="王维跃" w:date="2022-11-08T12:26:00Z">
          <w:pPr>
            <w:spacing w:line="276" w:lineRule="auto"/>
            <w:ind w:leftChars="-67" w:left="-141" w:rightChars="-297" w:right="-624" w:firstLineChars="200" w:firstLine="480"/>
          </w:pPr>
        </w:pPrChange>
      </w:pPr>
      <w:r w:rsidRPr="006D02FF">
        <w:rPr>
          <w:rFonts w:ascii="宋体" w:hAnsi="宋体" w:hint="eastAsia"/>
          <w:sz w:val="24"/>
          <w:szCs w:val="24"/>
        </w:rPr>
        <w:t>疫情传播模型构建模块：用于根据疫苗接种率、疫苗接种效益、感染率、潜伏期、</w:t>
      </w:r>
      <w:r w:rsidRPr="004A3747">
        <w:rPr>
          <w:rFonts w:ascii="宋体" w:hAnsi="宋体" w:hint="eastAsia"/>
          <w:sz w:val="24"/>
          <w:szCs w:val="24"/>
          <w:rPrChange w:id="5" w:author="王维跃" w:date="2022-11-08T12:26:00Z">
            <w:rPr>
              <w:rFonts w:hint="eastAsia"/>
              <w:sz w:val="24"/>
              <w:szCs w:val="24"/>
            </w:rPr>
          </w:rPrChange>
        </w:rPr>
        <w:t>有症状的概率的缩小系数</w:t>
      </w:r>
      <w:r w:rsidRPr="006D02FF">
        <w:rPr>
          <w:rFonts w:ascii="宋体" w:hAnsi="宋体" w:hint="eastAsia"/>
          <w:sz w:val="24"/>
          <w:szCs w:val="24"/>
        </w:rPr>
        <w:t>、发现期、发现期延长率，建立微分动力学方程组，以构建疫情传播模型；</w:t>
      </w:r>
    </w:p>
    <w:p w:rsidR="003469C8" w:rsidRPr="006D02FF" w:rsidRDefault="003469C8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  <w:pPrChange w:id="6" w:author="王维跃" w:date="2022-11-08T12:26:00Z">
          <w:pPr>
            <w:spacing w:line="276" w:lineRule="auto"/>
            <w:ind w:leftChars="-67" w:left="-141" w:rightChars="-297" w:right="-624" w:firstLineChars="200" w:firstLine="480"/>
          </w:pPr>
        </w:pPrChange>
      </w:pPr>
      <w:r w:rsidRPr="006D02FF">
        <w:rPr>
          <w:rFonts w:ascii="宋体" w:hAnsi="宋体" w:hint="eastAsia"/>
          <w:sz w:val="24"/>
          <w:szCs w:val="24"/>
        </w:rPr>
        <w:t>各年龄组之间的接触频率构建模块：考虑年龄结构对传播的影响，在不同环境设置下构建各年龄组之间的接触频率，将其加入疫情传播模型；</w:t>
      </w:r>
    </w:p>
    <w:p w:rsidR="003469C8" w:rsidRPr="006D02FF" w:rsidRDefault="003469C8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  <w:pPrChange w:id="7" w:author="王维跃" w:date="2022-11-08T12:26:00Z">
          <w:pPr>
            <w:spacing w:line="276" w:lineRule="auto"/>
            <w:ind w:leftChars="-67" w:left="-141" w:rightChars="-297" w:right="-624" w:firstLineChars="200" w:firstLine="480"/>
          </w:pPr>
        </w:pPrChange>
      </w:pPr>
      <w:r w:rsidRPr="006D02FF">
        <w:rPr>
          <w:rFonts w:ascii="宋体" w:hAnsi="宋体" w:hint="eastAsia"/>
          <w:sz w:val="24"/>
          <w:szCs w:val="24"/>
        </w:rPr>
        <w:t>基本再生数计算模块：利用下一代矩阵法分别计算其基本再生数R</w:t>
      </w:r>
      <w:r w:rsidRPr="006D02FF">
        <w:rPr>
          <w:rFonts w:ascii="宋体" w:hAnsi="宋体"/>
          <w:sz w:val="24"/>
          <w:szCs w:val="24"/>
        </w:rPr>
        <w:t>0</w:t>
      </w:r>
      <w:r w:rsidRPr="006D02FF">
        <w:rPr>
          <w:rFonts w:ascii="宋体" w:hAnsi="宋体" w:hint="eastAsia"/>
          <w:sz w:val="24"/>
          <w:szCs w:val="24"/>
        </w:rPr>
        <w:t>；</w:t>
      </w:r>
    </w:p>
    <w:p w:rsidR="003469C8" w:rsidRPr="006D02FF" w:rsidRDefault="003469C8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  <w:pPrChange w:id="8" w:author="王维跃" w:date="2022-11-08T12:26:00Z">
          <w:pPr>
            <w:spacing w:line="276" w:lineRule="auto"/>
            <w:ind w:leftChars="-67" w:left="-141" w:rightChars="-297" w:right="-624" w:firstLineChars="200" w:firstLine="480"/>
          </w:pPr>
        </w:pPrChange>
      </w:pPr>
      <w:r w:rsidRPr="006D02FF">
        <w:rPr>
          <w:rFonts w:ascii="宋体" w:hAnsi="宋体" w:hint="eastAsia"/>
          <w:sz w:val="24"/>
          <w:szCs w:val="24"/>
        </w:rPr>
        <w:t>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Pr="006D02FF">
        <w:rPr>
          <w:rFonts w:ascii="宋体" w:hAnsi="宋体" w:hint="eastAsia"/>
          <w:sz w:val="24"/>
          <w:szCs w:val="24"/>
        </w:rPr>
        <w:t>判模型的敏感性分析模块：对疫情风险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Pr="006D02FF">
        <w:rPr>
          <w:rFonts w:ascii="宋体" w:hAnsi="宋体" w:hint="eastAsia"/>
          <w:sz w:val="24"/>
          <w:szCs w:val="24"/>
        </w:rPr>
        <w:t>判模型进行敏感性分析，研究疫苗接种率、</w:t>
      </w:r>
      <w:r w:rsidRPr="004A3747">
        <w:rPr>
          <w:rFonts w:ascii="宋体" w:hAnsi="宋体" w:hint="eastAsia"/>
          <w:sz w:val="24"/>
          <w:szCs w:val="24"/>
          <w:rPrChange w:id="9" w:author="王维跃" w:date="2022-11-08T12:26:00Z">
            <w:rPr>
              <w:rFonts w:hint="eastAsia"/>
              <w:sz w:val="24"/>
              <w:szCs w:val="24"/>
            </w:rPr>
          </w:rPrChange>
        </w:rPr>
        <w:t>有症状的概率的缩小系数</w:t>
      </w:r>
      <w:r w:rsidRPr="006D02FF">
        <w:rPr>
          <w:rFonts w:ascii="宋体" w:hAnsi="宋体" w:hint="eastAsia"/>
          <w:sz w:val="24"/>
          <w:szCs w:val="24"/>
        </w:rPr>
        <w:t>、发现期延长率对整个传播过程的影响。</w:t>
      </w:r>
    </w:p>
    <w:p w:rsidR="00651900" w:rsidRPr="006D02FF" w:rsidRDefault="00651900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  <w:pPrChange w:id="10" w:author="王维跃" w:date="2022-11-08T12:26:00Z">
          <w:pPr>
            <w:spacing w:line="276" w:lineRule="auto"/>
            <w:ind w:leftChars="-67" w:left="-141" w:rightChars="-330" w:right="-693" w:firstLineChars="200" w:firstLine="480"/>
          </w:pPr>
        </w:pPrChange>
      </w:pPr>
      <w:r w:rsidRPr="006D02FF">
        <w:rPr>
          <w:rFonts w:ascii="宋体" w:hAnsi="宋体" w:hint="eastAsia"/>
          <w:sz w:val="24"/>
          <w:szCs w:val="24"/>
        </w:rPr>
        <w:t>本</w:t>
      </w:r>
      <w:r w:rsidR="003469C8" w:rsidRPr="006D02FF">
        <w:rPr>
          <w:rFonts w:ascii="宋体" w:hAnsi="宋体" w:hint="eastAsia"/>
          <w:sz w:val="24"/>
          <w:szCs w:val="24"/>
        </w:rPr>
        <w:t>发明</w:t>
      </w:r>
      <w:r w:rsidRPr="006D02FF">
        <w:rPr>
          <w:rFonts w:ascii="宋体" w:hAnsi="宋体" w:hint="eastAsia"/>
          <w:sz w:val="24"/>
          <w:szCs w:val="24"/>
        </w:rPr>
        <w:t>在使用时候，输入为：根据人口普查和大数据获得的种群中各</w:t>
      </w:r>
      <w:proofErr w:type="gramStart"/>
      <w:r w:rsidRPr="006D02FF">
        <w:rPr>
          <w:rFonts w:ascii="宋体" w:hAnsi="宋体" w:hint="eastAsia"/>
          <w:sz w:val="24"/>
          <w:szCs w:val="24"/>
        </w:rPr>
        <w:t>类状态</w:t>
      </w:r>
      <w:proofErr w:type="gramEnd"/>
      <w:r w:rsidRPr="006D02FF">
        <w:rPr>
          <w:rFonts w:ascii="宋体" w:hAnsi="宋体" w:hint="eastAsia"/>
          <w:sz w:val="24"/>
          <w:szCs w:val="24"/>
        </w:rPr>
        <w:t>人数的初始值和各个参数值，输出为：得到种群中各</w:t>
      </w:r>
      <w:proofErr w:type="gramStart"/>
      <w:r w:rsidRPr="006D02FF">
        <w:rPr>
          <w:rFonts w:ascii="宋体" w:hAnsi="宋体" w:hint="eastAsia"/>
          <w:sz w:val="24"/>
          <w:szCs w:val="24"/>
        </w:rPr>
        <w:t>类状态</w:t>
      </w:r>
      <w:proofErr w:type="gramEnd"/>
      <w:r w:rsidRPr="006D02FF">
        <w:rPr>
          <w:rFonts w:ascii="宋体" w:hAnsi="宋体" w:hint="eastAsia"/>
          <w:sz w:val="24"/>
          <w:szCs w:val="24"/>
        </w:rPr>
        <w:t>的人员密度随时间的变化。</w:t>
      </w:r>
    </w:p>
    <w:p w:rsidR="008B2B35" w:rsidRPr="006D02FF" w:rsidRDefault="008B2B35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本发明中，对实验数据处理部分基于时空大数据，使用了国家人口普查网站上公开的宏观和微观数据，并对不同样本人群的家庭、健康和经济状况进行了调查，然后使用自适应算法合成家庭、学校、工作场所及其他四种环境设置。</w:t>
      </w:r>
    </w:p>
    <w:p w:rsidR="00013202" w:rsidRPr="006D02FF" w:rsidRDefault="002516A3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本发明</w:t>
      </w:r>
      <w:r w:rsidR="002B20D0" w:rsidRPr="006D02FF">
        <w:rPr>
          <w:rFonts w:ascii="宋体" w:hAnsi="宋体" w:hint="eastAsia"/>
          <w:sz w:val="24"/>
          <w:szCs w:val="24"/>
        </w:rPr>
        <w:t>与现有技术相比，具有以下优点：</w:t>
      </w:r>
    </w:p>
    <w:p w:rsidR="00013202" w:rsidRPr="006D02FF" w:rsidRDefault="002B20D0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本发明基于流行病学传播理论，考虑到易感染人的</w:t>
      </w:r>
      <w:r w:rsidR="0022020D" w:rsidRPr="006D02FF">
        <w:rPr>
          <w:rFonts w:ascii="宋体" w:hAnsi="宋体" w:hint="eastAsia"/>
          <w:sz w:val="24"/>
          <w:szCs w:val="24"/>
        </w:rPr>
        <w:t>疫苗接种率</w:t>
      </w:r>
      <w:r w:rsidRPr="006D02FF">
        <w:rPr>
          <w:rFonts w:ascii="宋体" w:hAnsi="宋体" w:hint="eastAsia"/>
          <w:sz w:val="24"/>
          <w:szCs w:val="24"/>
        </w:rPr>
        <w:t>、接种导致</w:t>
      </w:r>
      <w:r w:rsidR="004A588B" w:rsidRPr="006D02FF">
        <w:rPr>
          <w:rFonts w:ascii="宋体" w:hAnsi="宋体" w:hint="eastAsia"/>
          <w:sz w:val="24"/>
          <w:szCs w:val="24"/>
        </w:rPr>
        <w:t>出现有症状的概率缩小</w:t>
      </w:r>
      <w:r w:rsidRPr="006D02FF">
        <w:rPr>
          <w:rFonts w:ascii="宋体" w:hAnsi="宋体" w:hint="eastAsia"/>
          <w:sz w:val="24"/>
          <w:szCs w:val="24"/>
        </w:rPr>
        <w:t>、有无症状感染者被发现的时间和人群结构会影响疫情传播的过程，提出了一种基于年龄结构的疫情风险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Pr="006D02FF">
        <w:rPr>
          <w:rFonts w:ascii="宋体" w:hAnsi="宋体" w:hint="eastAsia"/>
          <w:sz w:val="24"/>
          <w:szCs w:val="24"/>
        </w:rPr>
        <w:t>判方法，仿真分析了</w:t>
      </w:r>
      <w:r w:rsidR="0022020D" w:rsidRPr="006D02FF">
        <w:rPr>
          <w:rFonts w:ascii="宋体" w:hAnsi="宋体" w:hint="eastAsia"/>
          <w:sz w:val="24"/>
          <w:szCs w:val="24"/>
        </w:rPr>
        <w:t>疫苗接种率</w:t>
      </w:r>
      <w:r w:rsidRPr="006D02FF">
        <w:rPr>
          <w:rFonts w:ascii="宋体" w:hAnsi="宋体" w:hint="eastAsia"/>
          <w:sz w:val="24"/>
          <w:szCs w:val="24"/>
        </w:rPr>
        <w:t>、</w:t>
      </w:r>
      <w:r w:rsidR="00B2300D" w:rsidRPr="006D02FF">
        <w:rPr>
          <w:rFonts w:hint="eastAsia"/>
          <w:sz w:val="24"/>
          <w:szCs w:val="24"/>
        </w:rPr>
        <w:t>有症状的概率的缩小系数</w:t>
      </w:r>
      <w:r w:rsidRPr="006D02FF">
        <w:rPr>
          <w:rFonts w:ascii="宋体" w:hAnsi="宋体" w:hint="eastAsia"/>
          <w:sz w:val="24"/>
          <w:szCs w:val="24"/>
        </w:rPr>
        <w:t>、发现期延长率</w:t>
      </w:r>
      <w:r w:rsidR="0091552E" w:rsidRPr="006D02FF">
        <w:rPr>
          <w:rFonts w:ascii="宋体" w:hAnsi="宋体" w:hint="eastAsia"/>
          <w:sz w:val="24"/>
          <w:szCs w:val="24"/>
        </w:rPr>
        <w:t>以及年龄结构</w:t>
      </w:r>
      <w:r w:rsidR="0087163D" w:rsidRPr="006D02FF">
        <w:rPr>
          <w:rFonts w:ascii="宋体" w:hAnsi="宋体" w:hint="eastAsia"/>
          <w:sz w:val="24"/>
          <w:szCs w:val="24"/>
        </w:rPr>
        <w:t>对疫情传播风险的影响</w:t>
      </w:r>
      <w:r w:rsidR="0091552E" w:rsidRPr="006D02FF">
        <w:rPr>
          <w:rFonts w:ascii="宋体" w:hAnsi="宋体" w:hint="eastAsia"/>
          <w:sz w:val="24"/>
          <w:szCs w:val="24"/>
        </w:rPr>
        <w:t>。</w:t>
      </w:r>
    </w:p>
    <w:p w:rsidR="0015750B" w:rsidRPr="006D02FF" w:rsidRDefault="0015750B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</w:p>
    <w:p w:rsidR="00013202" w:rsidRPr="006D02FF" w:rsidRDefault="006329DC" w:rsidP="00C66EBD">
      <w:pPr>
        <w:spacing w:line="276" w:lineRule="auto"/>
        <w:ind w:leftChars="-170" w:left="-357" w:rightChars="-330" w:right="-693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附图说明</w:t>
      </w:r>
    </w:p>
    <w:p w:rsidR="00013202" w:rsidRPr="006D02FF" w:rsidRDefault="00074885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图</w:t>
      </w:r>
      <w:r w:rsidRPr="006D02FF">
        <w:rPr>
          <w:rFonts w:ascii="宋体" w:hAnsi="宋体"/>
          <w:sz w:val="24"/>
          <w:szCs w:val="24"/>
        </w:rPr>
        <w:t>1</w:t>
      </w:r>
      <w:r w:rsidRPr="006D02FF">
        <w:rPr>
          <w:rFonts w:ascii="宋体" w:hAnsi="宋体" w:hint="eastAsia"/>
          <w:sz w:val="24"/>
          <w:szCs w:val="24"/>
        </w:rPr>
        <w:t>为本发明实例</w:t>
      </w:r>
      <w:r w:rsidR="0015750B" w:rsidRPr="006D02FF">
        <w:rPr>
          <w:rFonts w:ascii="宋体" w:hAnsi="宋体" w:hint="eastAsia"/>
          <w:sz w:val="24"/>
          <w:szCs w:val="24"/>
        </w:rPr>
        <w:t>的</w:t>
      </w:r>
      <w:r w:rsidRPr="006D02FF">
        <w:rPr>
          <w:rFonts w:ascii="宋体" w:hAnsi="宋体" w:hint="eastAsia"/>
          <w:sz w:val="24"/>
          <w:szCs w:val="24"/>
        </w:rPr>
        <w:t>基于年龄结构的疫情风险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研判方法</w:t>
      </w:r>
      <w:proofErr w:type="gramEnd"/>
      <w:r w:rsidRPr="006D02FF">
        <w:rPr>
          <w:rFonts w:ascii="宋体" w:hAnsi="宋体" w:hint="eastAsia"/>
          <w:sz w:val="24"/>
          <w:szCs w:val="24"/>
        </w:rPr>
        <w:t>的流程图；</w:t>
      </w:r>
    </w:p>
    <w:p w:rsidR="00013202" w:rsidRPr="006D02FF" w:rsidRDefault="00074885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图2为本发明实例的方法中各类人群的状态转移示意图；</w:t>
      </w:r>
    </w:p>
    <w:p w:rsidR="00013202" w:rsidRPr="006D02FF" w:rsidRDefault="00074885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图3为本发明实例的疫情风险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研判方法</w:t>
      </w:r>
      <w:proofErr w:type="gramEnd"/>
      <w:r w:rsidRPr="006D02FF">
        <w:rPr>
          <w:rFonts w:ascii="宋体" w:hAnsi="宋体" w:hint="eastAsia"/>
          <w:sz w:val="24"/>
          <w:szCs w:val="24"/>
        </w:rPr>
        <w:t>中步骤S</w:t>
      </w:r>
      <w:r w:rsidRPr="006D02FF">
        <w:rPr>
          <w:rFonts w:ascii="宋体" w:hAnsi="宋体"/>
          <w:sz w:val="24"/>
          <w:szCs w:val="24"/>
        </w:rPr>
        <w:t>2</w:t>
      </w:r>
      <w:r w:rsidRPr="006D02FF">
        <w:rPr>
          <w:rFonts w:ascii="宋体" w:hAnsi="宋体" w:hint="eastAsia"/>
          <w:sz w:val="24"/>
          <w:szCs w:val="24"/>
        </w:rPr>
        <w:t>的流程图；</w:t>
      </w:r>
    </w:p>
    <w:p w:rsidR="00074885" w:rsidRPr="006D02FF" w:rsidRDefault="00074885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图4为本发明实例</w:t>
      </w:r>
      <w:r w:rsidR="0022020D" w:rsidRPr="006D02FF">
        <w:rPr>
          <w:rFonts w:ascii="宋体" w:hAnsi="宋体" w:hint="eastAsia"/>
          <w:sz w:val="24"/>
          <w:szCs w:val="24"/>
        </w:rPr>
        <w:t>的</w:t>
      </w:r>
      <w:r w:rsidR="00B3742F" w:rsidRPr="006D02FF">
        <w:rPr>
          <w:rFonts w:ascii="宋体" w:hAnsi="宋体" w:hint="eastAsia"/>
          <w:sz w:val="24"/>
          <w:szCs w:val="24"/>
        </w:rPr>
        <w:t>计算</w:t>
      </w:r>
      <w:r w:rsidRPr="006D02FF">
        <w:rPr>
          <w:rFonts w:ascii="宋体" w:hAnsi="宋体" w:hint="eastAsia"/>
          <w:sz w:val="24"/>
          <w:szCs w:val="24"/>
        </w:rPr>
        <w:t>不同环境中各年龄组之间的接触频率示意图；</w:t>
      </w:r>
    </w:p>
    <w:p w:rsidR="00013202" w:rsidRPr="006D02FF" w:rsidRDefault="00963F1C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图5为本发明实例</w:t>
      </w:r>
      <w:r w:rsidR="0022020D" w:rsidRPr="006D02FF">
        <w:rPr>
          <w:rFonts w:ascii="宋体" w:hAnsi="宋体" w:hint="eastAsia"/>
          <w:sz w:val="24"/>
          <w:szCs w:val="24"/>
        </w:rPr>
        <w:t>的</w:t>
      </w:r>
      <w:r w:rsidRPr="006D02FF">
        <w:rPr>
          <w:rFonts w:ascii="宋体" w:hAnsi="宋体" w:hint="eastAsia"/>
          <w:sz w:val="24"/>
          <w:szCs w:val="24"/>
        </w:rPr>
        <w:t>计算疫情传播模型的基本再生数R</w:t>
      </w:r>
      <w:r w:rsidRPr="006D02FF">
        <w:rPr>
          <w:rFonts w:ascii="宋体" w:hAnsi="宋体"/>
          <w:sz w:val="24"/>
          <w:szCs w:val="24"/>
        </w:rPr>
        <w:t>0</w:t>
      </w:r>
      <w:r w:rsidRPr="006D02FF">
        <w:rPr>
          <w:rFonts w:ascii="宋体" w:hAnsi="宋体" w:hint="eastAsia"/>
          <w:sz w:val="24"/>
          <w:szCs w:val="24"/>
        </w:rPr>
        <w:t>的流程图；</w:t>
      </w:r>
    </w:p>
    <w:p w:rsidR="00013202" w:rsidRPr="006D02FF" w:rsidRDefault="00074885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lastRenderedPageBreak/>
        <w:t>图</w:t>
      </w:r>
      <w:r w:rsidR="00963F1C" w:rsidRPr="006D02FF">
        <w:rPr>
          <w:rFonts w:ascii="宋体" w:hAnsi="宋体"/>
          <w:sz w:val="24"/>
          <w:szCs w:val="24"/>
        </w:rPr>
        <w:t>6</w:t>
      </w:r>
      <w:r w:rsidRPr="006D02FF">
        <w:rPr>
          <w:rFonts w:ascii="宋体" w:hAnsi="宋体" w:hint="eastAsia"/>
          <w:sz w:val="24"/>
          <w:szCs w:val="24"/>
        </w:rPr>
        <w:t>为本发明实例的疫情风险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研判方法</w:t>
      </w:r>
      <w:proofErr w:type="gramEnd"/>
      <w:r w:rsidRPr="006D02FF">
        <w:rPr>
          <w:rFonts w:ascii="宋体" w:hAnsi="宋体" w:hint="eastAsia"/>
          <w:sz w:val="24"/>
          <w:szCs w:val="24"/>
        </w:rPr>
        <w:t>中步骤S</w:t>
      </w:r>
      <w:r w:rsidR="00221123" w:rsidRPr="006D02FF">
        <w:rPr>
          <w:rFonts w:ascii="宋体" w:hAnsi="宋体"/>
          <w:sz w:val="24"/>
          <w:szCs w:val="24"/>
        </w:rPr>
        <w:t>4</w:t>
      </w:r>
      <w:r w:rsidR="008E13F4" w:rsidRPr="006D02FF">
        <w:rPr>
          <w:rFonts w:ascii="宋体" w:hAnsi="宋体" w:hint="eastAsia"/>
          <w:sz w:val="24"/>
          <w:szCs w:val="24"/>
        </w:rPr>
        <w:t>的流程图</w:t>
      </w:r>
      <w:r w:rsidRPr="006D02FF">
        <w:rPr>
          <w:rFonts w:ascii="宋体" w:hAnsi="宋体" w:hint="eastAsia"/>
          <w:sz w:val="24"/>
          <w:szCs w:val="24"/>
        </w:rPr>
        <w:t>；</w:t>
      </w:r>
    </w:p>
    <w:p w:rsidR="0015750B" w:rsidRPr="006D02FF" w:rsidRDefault="0015750B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图7为本发明的基于年龄结构的疫情风险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研判系统</w:t>
      </w:r>
      <w:proofErr w:type="gramEnd"/>
      <w:r w:rsidRPr="006D02FF">
        <w:rPr>
          <w:rFonts w:ascii="宋体" w:hAnsi="宋体" w:hint="eastAsia"/>
          <w:sz w:val="24"/>
          <w:szCs w:val="24"/>
        </w:rPr>
        <w:t>的结构示意图。</w:t>
      </w:r>
    </w:p>
    <w:p w:rsidR="00A573D8" w:rsidRPr="006D02FF" w:rsidRDefault="00A573D8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</w:p>
    <w:p w:rsidR="00013202" w:rsidRPr="006D02FF" w:rsidRDefault="006329DC" w:rsidP="00C66EBD">
      <w:pPr>
        <w:spacing w:line="276" w:lineRule="auto"/>
        <w:ind w:leftChars="-170" w:left="-357" w:rightChars="-330" w:right="-693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具体实施方式</w:t>
      </w:r>
    </w:p>
    <w:p w:rsidR="00013202" w:rsidRPr="006D02FF" w:rsidRDefault="00055FE6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本发明提供了一种基于年龄结构的风险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Pr="006D02FF">
        <w:rPr>
          <w:rFonts w:ascii="宋体" w:hAnsi="宋体" w:hint="eastAsia"/>
          <w:sz w:val="24"/>
          <w:szCs w:val="24"/>
        </w:rPr>
        <w:t>判方法，利用流行病传播模型仿真分析了</w:t>
      </w:r>
      <w:r w:rsidR="0022020D" w:rsidRPr="006D02FF">
        <w:rPr>
          <w:rFonts w:ascii="宋体" w:hAnsi="宋体" w:hint="eastAsia"/>
          <w:sz w:val="24"/>
          <w:szCs w:val="24"/>
        </w:rPr>
        <w:t>疫苗接种率</w:t>
      </w:r>
      <w:r w:rsidRPr="006D02FF">
        <w:rPr>
          <w:rFonts w:ascii="宋体" w:hAnsi="宋体" w:hint="eastAsia"/>
          <w:sz w:val="24"/>
          <w:szCs w:val="24"/>
        </w:rPr>
        <w:t>、</w:t>
      </w:r>
      <w:r w:rsidR="00B2300D" w:rsidRPr="006D02FF">
        <w:rPr>
          <w:rFonts w:hint="eastAsia"/>
          <w:sz w:val="24"/>
          <w:szCs w:val="24"/>
        </w:rPr>
        <w:t>有症状的概率的缩小系数</w:t>
      </w:r>
      <w:r w:rsidRPr="006D02FF">
        <w:rPr>
          <w:rFonts w:ascii="宋体" w:hAnsi="宋体" w:hint="eastAsia"/>
          <w:sz w:val="24"/>
          <w:szCs w:val="24"/>
        </w:rPr>
        <w:t>、发现期延长率以及年龄结构对疫情传播风险的影响，证明严格的管控措施能够较好的降低疫情的风险。</w:t>
      </w:r>
    </w:p>
    <w:p w:rsidR="00013202" w:rsidRPr="006D02FF" w:rsidRDefault="0052674A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为了使本发明的</w:t>
      </w:r>
      <w:r w:rsidR="004F7BAA" w:rsidRPr="006D02FF">
        <w:rPr>
          <w:rFonts w:ascii="宋体" w:hAnsi="宋体" w:hint="eastAsia"/>
          <w:sz w:val="24"/>
          <w:szCs w:val="24"/>
        </w:rPr>
        <w:t>目的、技术方案及优点更加清楚，以下通过具体实施，并结合附图，对本发明进一步详细说明。</w:t>
      </w:r>
    </w:p>
    <w:p w:rsidR="00013202" w:rsidRPr="006D02FF" w:rsidRDefault="008154D6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如图1所示，本发明实施</w:t>
      </w:r>
      <w:proofErr w:type="gramStart"/>
      <w:r w:rsidRPr="006D02FF">
        <w:rPr>
          <w:rFonts w:ascii="宋体" w:hAnsi="宋体" w:hint="eastAsia"/>
          <w:sz w:val="24"/>
          <w:szCs w:val="24"/>
        </w:rPr>
        <w:t>例提供</w:t>
      </w:r>
      <w:proofErr w:type="gramEnd"/>
      <w:r w:rsidRPr="006D02FF">
        <w:rPr>
          <w:rFonts w:ascii="宋体" w:hAnsi="宋体" w:hint="eastAsia"/>
          <w:sz w:val="24"/>
          <w:szCs w:val="24"/>
        </w:rPr>
        <w:t>的基于年龄结构的疫情风险研判方法，包括下述步骤：</w:t>
      </w:r>
    </w:p>
    <w:p w:rsidR="00013202" w:rsidRPr="006D02FF" w:rsidRDefault="008154D6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1</w:t>
      </w:r>
      <w:r w:rsidRPr="006D02FF">
        <w:rPr>
          <w:rFonts w:ascii="宋体" w:hAnsi="宋体" w:hint="eastAsia"/>
          <w:sz w:val="24"/>
          <w:szCs w:val="24"/>
        </w:rPr>
        <w:t>：根据</w:t>
      </w:r>
      <w:r w:rsidR="0022020D" w:rsidRPr="006D02FF">
        <w:rPr>
          <w:rFonts w:ascii="宋体" w:hAnsi="宋体" w:hint="eastAsia"/>
          <w:sz w:val="24"/>
          <w:szCs w:val="24"/>
        </w:rPr>
        <w:t>疫苗接种率</w:t>
      </w:r>
      <w:r w:rsidRPr="006D02FF">
        <w:rPr>
          <w:rFonts w:ascii="宋体" w:hAnsi="宋体" w:hint="eastAsia"/>
          <w:sz w:val="24"/>
          <w:szCs w:val="24"/>
        </w:rPr>
        <w:t>、</w:t>
      </w:r>
      <w:r w:rsidR="0022020D" w:rsidRPr="006D02FF">
        <w:rPr>
          <w:rFonts w:ascii="宋体" w:hAnsi="宋体" w:hint="eastAsia"/>
          <w:sz w:val="24"/>
          <w:szCs w:val="24"/>
        </w:rPr>
        <w:t>疫苗接种效益</w:t>
      </w:r>
      <w:r w:rsidRPr="006D02FF">
        <w:rPr>
          <w:rFonts w:ascii="宋体" w:hAnsi="宋体" w:hint="eastAsia"/>
          <w:sz w:val="24"/>
          <w:szCs w:val="24"/>
        </w:rPr>
        <w:t>、感染率、潜伏期、</w:t>
      </w:r>
      <w:r w:rsidR="00B2300D" w:rsidRPr="006D02FF">
        <w:rPr>
          <w:rFonts w:hint="eastAsia"/>
          <w:sz w:val="24"/>
          <w:szCs w:val="24"/>
        </w:rPr>
        <w:t>有症状的概率的缩小系数</w:t>
      </w:r>
      <w:r w:rsidR="0022020D" w:rsidRPr="006D02FF">
        <w:rPr>
          <w:rFonts w:ascii="宋体" w:hAnsi="宋体" w:hint="eastAsia"/>
          <w:sz w:val="24"/>
          <w:szCs w:val="24"/>
        </w:rPr>
        <w:t>（接种疫苗导致的</w:t>
      </w:r>
      <w:r w:rsidR="00B2300D" w:rsidRPr="006D02FF">
        <w:rPr>
          <w:rFonts w:ascii="宋体" w:hAnsi="宋体" w:hint="eastAsia"/>
          <w:sz w:val="24"/>
          <w:szCs w:val="24"/>
        </w:rPr>
        <w:t>潜伏者变为有症状感染者的概率缩小</w:t>
      </w:r>
      <w:r w:rsidR="0022020D" w:rsidRPr="006D02FF">
        <w:rPr>
          <w:rFonts w:ascii="宋体" w:hAnsi="宋体" w:hint="eastAsia"/>
          <w:sz w:val="24"/>
          <w:szCs w:val="24"/>
        </w:rPr>
        <w:t>）</w:t>
      </w:r>
      <w:r w:rsidRPr="006D02FF">
        <w:rPr>
          <w:rFonts w:ascii="宋体" w:hAnsi="宋体" w:hint="eastAsia"/>
          <w:sz w:val="24"/>
          <w:szCs w:val="24"/>
        </w:rPr>
        <w:t>、发现期、发现期延长率，建立微分动力学方程组，以构建疫情传播模型；</w:t>
      </w:r>
    </w:p>
    <w:p w:rsidR="008154D6" w:rsidRPr="006D02FF" w:rsidRDefault="008154D6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2</w:t>
      </w:r>
      <w:r w:rsidRPr="006D02FF">
        <w:rPr>
          <w:rFonts w:ascii="宋体" w:hAnsi="宋体" w:hint="eastAsia"/>
          <w:sz w:val="24"/>
          <w:szCs w:val="24"/>
        </w:rPr>
        <w:t>：</w:t>
      </w:r>
      <w:bookmarkStart w:id="11" w:name="_Hlk118471355"/>
      <w:r w:rsidRPr="006D02FF">
        <w:rPr>
          <w:rFonts w:ascii="宋体" w:hAnsi="宋体" w:hint="eastAsia"/>
          <w:sz w:val="24"/>
          <w:szCs w:val="24"/>
        </w:rPr>
        <w:t>考虑年龄结构对传播的影响，在不同环境设置下构建各年龄组之间的接触频率，将其加入疫情传播模型；</w:t>
      </w:r>
      <w:bookmarkEnd w:id="11"/>
    </w:p>
    <w:p w:rsidR="00013202" w:rsidRPr="006D02FF" w:rsidRDefault="00F04114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3</w:t>
      </w:r>
      <w:r w:rsidRPr="006D02FF">
        <w:rPr>
          <w:rFonts w:ascii="宋体" w:hAnsi="宋体" w:hint="eastAsia"/>
          <w:sz w:val="24"/>
          <w:szCs w:val="24"/>
        </w:rPr>
        <w:t>：利用下一代矩阵法计算疫情传播模型的基本再生数R</w:t>
      </w:r>
      <w:r w:rsidRPr="006D02FF">
        <w:rPr>
          <w:rFonts w:ascii="宋体" w:hAnsi="宋体"/>
          <w:sz w:val="24"/>
          <w:szCs w:val="24"/>
        </w:rPr>
        <w:t>0</w:t>
      </w:r>
      <w:r w:rsidRPr="006D02FF">
        <w:rPr>
          <w:rFonts w:ascii="宋体" w:hAnsi="宋体" w:hint="eastAsia"/>
          <w:sz w:val="24"/>
          <w:szCs w:val="24"/>
        </w:rPr>
        <w:t>。</w:t>
      </w:r>
    </w:p>
    <w:p w:rsidR="00013202" w:rsidRPr="006D02FF" w:rsidRDefault="008154D6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="00F04114" w:rsidRPr="006D02FF">
        <w:rPr>
          <w:rFonts w:ascii="宋体" w:hAnsi="宋体"/>
          <w:sz w:val="24"/>
          <w:szCs w:val="24"/>
        </w:rPr>
        <w:t>4</w:t>
      </w:r>
      <w:r w:rsidRPr="006D02FF">
        <w:rPr>
          <w:rFonts w:ascii="宋体" w:hAnsi="宋体" w:hint="eastAsia"/>
          <w:sz w:val="24"/>
          <w:szCs w:val="24"/>
        </w:rPr>
        <w:t>：</w:t>
      </w:r>
      <w:bookmarkStart w:id="12" w:name="_Hlk118471379"/>
      <w:bookmarkStart w:id="13" w:name="_Hlk118471401"/>
      <w:r w:rsidRPr="006D02FF">
        <w:rPr>
          <w:rFonts w:ascii="宋体" w:hAnsi="宋体" w:hint="eastAsia"/>
          <w:sz w:val="24"/>
          <w:szCs w:val="24"/>
        </w:rPr>
        <w:t>对疫情风险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Pr="006D02FF">
        <w:rPr>
          <w:rFonts w:ascii="宋体" w:hAnsi="宋体" w:hint="eastAsia"/>
          <w:sz w:val="24"/>
          <w:szCs w:val="24"/>
        </w:rPr>
        <w:t>判模型进行敏感性分析</w:t>
      </w:r>
      <w:bookmarkEnd w:id="12"/>
      <w:r w:rsidRPr="006D02FF">
        <w:rPr>
          <w:rFonts w:ascii="宋体" w:hAnsi="宋体" w:hint="eastAsia"/>
          <w:sz w:val="24"/>
          <w:szCs w:val="24"/>
        </w:rPr>
        <w:t>，研究</w:t>
      </w:r>
      <w:r w:rsidR="0022020D" w:rsidRPr="006D02FF">
        <w:rPr>
          <w:rFonts w:ascii="宋体" w:hAnsi="宋体" w:hint="eastAsia"/>
          <w:sz w:val="24"/>
          <w:szCs w:val="24"/>
        </w:rPr>
        <w:t>疫苗接种率</w:t>
      </w:r>
      <w:r w:rsidRPr="006D02FF">
        <w:rPr>
          <w:rFonts w:ascii="宋体" w:hAnsi="宋体" w:hint="eastAsia"/>
          <w:sz w:val="24"/>
          <w:szCs w:val="24"/>
        </w:rPr>
        <w:t>、</w:t>
      </w:r>
      <w:r w:rsidR="00525131" w:rsidRPr="006D02FF">
        <w:rPr>
          <w:rFonts w:hint="eastAsia"/>
          <w:sz w:val="24"/>
          <w:szCs w:val="24"/>
        </w:rPr>
        <w:t>有症状的概率的缩小系数</w:t>
      </w:r>
      <w:r w:rsidRPr="006D02FF">
        <w:rPr>
          <w:rFonts w:ascii="宋体" w:hAnsi="宋体" w:hint="eastAsia"/>
          <w:sz w:val="24"/>
          <w:szCs w:val="24"/>
        </w:rPr>
        <w:t>、发现期延长率对整个传播过程的影响。</w:t>
      </w:r>
      <w:bookmarkEnd w:id="13"/>
    </w:p>
    <w:p w:rsidR="00013202" w:rsidRPr="006D02FF" w:rsidRDefault="008154D6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在一个实施例中，上述步骤S</w:t>
      </w:r>
      <w:r w:rsidRPr="006D02FF">
        <w:rPr>
          <w:rFonts w:ascii="宋体" w:hAnsi="宋体"/>
          <w:sz w:val="24"/>
          <w:szCs w:val="24"/>
        </w:rPr>
        <w:t>1</w:t>
      </w:r>
      <w:r w:rsidRPr="006D02FF">
        <w:rPr>
          <w:rFonts w:ascii="宋体" w:hAnsi="宋体" w:hint="eastAsia"/>
          <w:sz w:val="24"/>
          <w:szCs w:val="24"/>
        </w:rPr>
        <w:t>：根据</w:t>
      </w:r>
      <w:r w:rsidR="0022020D" w:rsidRPr="006D02FF">
        <w:rPr>
          <w:rFonts w:ascii="宋体" w:hAnsi="宋体" w:hint="eastAsia"/>
          <w:sz w:val="24"/>
          <w:szCs w:val="24"/>
        </w:rPr>
        <w:t>疫苗接种率</w:t>
      </w:r>
      <w:r w:rsidRPr="006D02FF">
        <w:rPr>
          <w:rFonts w:ascii="宋体" w:hAnsi="宋体" w:hint="eastAsia"/>
          <w:sz w:val="24"/>
          <w:szCs w:val="24"/>
        </w:rPr>
        <w:t>、</w:t>
      </w:r>
      <w:r w:rsidR="0022020D" w:rsidRPr="006D02FF">
        <w:rPr>
          <w:rFonts w:ascii="宋体" w:hAnsi="宋体" w:hint="eastAsia"/>
          <w:sz w:val="24"/>
          <w:szCs w:val="24"/>
        </w:rPr>
        <w:t>疫苗接种效益</w:t>
      </w:r>
      <w:r w:rsidRPr="006D02FF">
        <w:rPr>
          <w:rFonts w:ascii="宋体" w:hAnsi="宋体" w:hint="eastAsia"/>
          <w:sz w:val="24"/>
          <w:szCs w:val="24"/>
        </w:rPr>
        <w:t>、感染率、潜伏期、</w:t>
      </w:r>
      <w:r w:rsidR="00525131" w:rsidRPr="006D02FF">
        <w:rPr>
          <w:rFonts w:hint="eastAsia"/>
          <w:sz w:val="24"/>
          <w:szCs w:val="24"/>
        </w:rPr>
        <w:t>有症状的概率的缩小系数</w:t>
      </w:r>
      <w:r w:rsidRPr="006D02FF">
        <w:rPr>
          <w:rFonts w:ascii="宋体" w:hAnsi="宋体" w:hint="eastAsia"/>
          <w:sz w:val="24"/>
          <w:szCs w:val="24"/>
        </w:rPr>
        <w:t>、发现期、发现期延长率，建立微分动力学方程组，具体包括：</w:t>
      </w:r>
    </w:p>
    <w:p w:rsidR="00013202" w:rsidRPr="006D02FF" w:rsidRDefault="001A0307" w:rsidP="00C66EBD">
      <w:pPr>
        <w:snapToGrid w:val="0"/>
        <w:spacing w:line="276" w:lineRule="auto"/>
        <w:ind w:leftChars="-67" w:left="-141" w:rightChars="-330" w:right="-693" w:firstLineChars="200" w:firstLine="420"/>
        <w:rPr>
          <w:rFonts w:ascii="宋体" w:hAnsi="宋体"/>
          <w:sz w:val="24"/>
          <w:szCs w:val="24"/>
        </w:rPr>
      </w:pPr>
      <w:ins w:id="14" w:author="王维跃" w:date="2022-11-08T12:26:00Z">
        <w:r w:rsidRPr="00E9757C">
          <w:rPr>
            <w:position w:val="-200"/>
          </w:rPr>
          <w:object w:dxaOrig="5179" w:dyaOrig="4120">
            <v:shape id="_x0000_i1037" type="#_x0000_t75" style="width:258.7pt;height:205.95pt" o:ole="">
              <v:imagedata r:id="rId33" o:title=""/>
            </v:shape>
            <o:OLEObject Type="Embed" ProgID="Equation.DSMT4" ShapeID="_x0000_i1037" DrawAspect="Content" ObjectID="_1730656530" r:id="rId34"/>
          </w:object>
        </w:r>
      </w:ins>
      <w:del w:id="15" w:author="王维跃" w:date="2022-11-08T12:26:00Z">
        <w:r w:rsidR="00602AC1" w:rsidRPr="006D02FF" w:rsidDel="001A0307">
          <w:rPr>
            <w:position w:val="-200"/>
            <w:sz w:val="24"/>
            <w:szCs w:val="24"/>
          </w:rPr>
          <w:object w:dxaOrig="5179" w:dyaOrig="4120">
            <v:shape id="_x0000_i1038" type="#_x0000_t75" style="width:285.5pt;height:226.9pt" o:ole="">
              <v:imagedata r:id="rId35" o:title=""/>
            </v:shape>
            <o:OLEObject Type="Embed" ProgID="Equation.DSMT4" ShapeID="_x0000_i1038" DrawAspect="Content" ObjectID="_1730656531" r:id="rId36"/>
          </w:object>
        </w:r>
      </w:del>
      <w:r w:rsidR="00751316" w:rsidRPr="006D02FF">
        <w:rPr>
          <w:rFonts w:ascii="宋体" w:hAnsi="宋体" w:hint="eastAsia"/>
          <w:sz w:val="24"/>
          <w:szCs w:val="24"/>
        </w:rPr>
        <w:t>(</w:t>
      </w:r>
      <w:r w:rsidR="00751316" w:rsidRPr="006D02FF">
        <w:rPr>
          <w:rFonts w:ascii="宋体" w:hAnsi="宋体"/>
          <w:sz w:val="24"/>
          <w:szCs w:val="24"/>
        </w:rPr>
        <w:t>1)</w:t>
      </w:r>
    </w:p>
    <w:p w:rsidR="00751316" w:rsidRPr="006D02FF" w:rsidRDefault="00751316" w:rsidP="00C66EBD">
      <w:pPr>
        <w:snapToGrid w:val="0"/>
        <w:spacing w:line="276" w:lineRule="auto"/>
        <w:ind w:leftChars="-170" w:left="-357" w:rightChars="-330" w:right="-693"/>
        <w:rPr>
          <w:sz w:val="24"/>
          <w:szCs w:val="24"/>
        </w:rPr>
      </w:pPr>
      <w:r w:rsidRPr="006D02FF">
        <w:rPr>
          <w:rFonts w:hint="eastAsia"/>
          <w:sz w:val="24"/>
          <w:szCs w:val="24"/>
        </w:rPr>
        <w:t>其中，</w:t>
      </w:r>
      <w:r w:rsidRPr="006D02F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 w:hint="eastAsia"/>
            <w:sz w:val="24"/>
            <w:szCs w:val="24"/>
          </w:rPr>
          <m:t>、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hint="eastAsia"/>
            <w:sz w:val="24"/>
            <w:szCs w:val="24"/>
          </w:rPr>
          <m:t>、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hint="eastAsia"/>
            <w:sz w:val="24"/>
            <w:szCs w:val="24"/>
          </w:rPr>
          <m:t>、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hint="eastAsia"/>
            <w:sz w:val="24"/>
            <w:szCs w:val="24"/>
          </w:rPr>
          <m:t>、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hint="eastAsia"/>
            <w:sz w:val="24"/>
            <w:szCs w:val="24"/>
          </w:rPr>
          <m:t>、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hint="eastAsia"/>
            <w:sz w:val="24"/>
            <w:szCs w:val="24"/>
          </w:rPr>
          <m:t>、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hint="eastAsia"/>
            <w:sz w:val="24"/>
            <w:szCs w:val="24"/>
          </w:rPr>
          <m:t>、</m:t>
        </m:r>
        <m:r>
          <w:rPr>
            <w:rFonts w:ascii="Cambria Math" w:hAnsi="Cambria Math"/>
            <w:sz w:val="24"/>
            <w:szCs w:val="24"/>
          </w:rPr>
          <m:t>Q</m:t>
        </m:r>
      </m:oMath>
      <w:r w:rsidRPr="006D02FF">
        <w:rPr>
          <w:rFonts w:hint="eastAsia"/>
          <w:sz w:val="24"/>
          <w:szCs w:val="24"/>
        </w:rPr>
        <w:t>分别表示易感染者、未接种的潜伏者、已接种的潜伏者、未接种的无症状感染者、已接种的无症状感染者、未接种的有症状感染者、已接种的有症状感染者、被隔离者</w:t>
      </w:r>
      <w:r w:rsidRPr="006D02FF">
        <w:rPr>
          <w:rFonts w:hint="eastAsia"/>
          <w:sz w:val="24"/>
          <w:szCs w:val="24"/>
        </w:rPr>
        <w:t>/</w:t>
      </w:r>
      <w:r w:rsidRPr="006D02FF">
        <w:rPr>
          <w:rFonts w:hint="eastAsia"/>
          <w:sz w:val="24"/>
          <w:szCs w:val="24"/>
        </w:rPr>
        <w:t>恢复者的人数</w:t>
      </w:r>
      <w:r w:rsidR="0022020D" w:rsidRPr="006D02FF">
        <w:rPr>
          <w:rFonts w:hint="eastAsia"/>
          <w:sz w:val="24"/>
          <w:szCs w:val="24"/>
        </w:rPr>
        <w:t>；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6D02FF">
        <w:rPr>
          <w:rFonts w:hint="eastAsia"/>
          <w:sz w:val="24"/>
          <w:szCs w:val="24"/>
        </w:rPr>
        <w:t>（</w:t>
      </w:r>
      <m:oMath>
        <m:r>
          <w:rPr>
            <w:rFonts w:ascii="Cambria Math" w:hAnsi="Cambria Math"/>
            <w:sz w:val="24"/>
            <w:szCs w:val="24"/>
          </w:rPr>
          <m:t>N=S+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>+Q</m:t>
        </m:r>
      </m:oMath>
      <w:r w:rsidRPr="006D02FF">
        <w:rPr>
          <w:rFonts w:hint="eastAsia"/>
          <w:sz w:val="24"/>
          <w:szCs w:val="24"/>
        </w:rPr>
        <w:t>）表示整个人群总人数，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Pr="006D02FF">
        <w:rPr>
          <w:rFonts w:hint="eastAsia"/>
          <w:sz w:val="24"/>
          <w:szCs w:val="24"/>
        </w:rPr>
        <w:t>表示未接种</w:t>
      </w:r>
      <w:r w:rsidR="0022020D" w:rsidRPr="006D02FF">
        <w:rPr>
          <w:rFonts w:hint="eastAsia"/>
          <w:sz w:val="24"/>
          <w:szCs w:val="24"/>
        </w:rPr>
        <w:t>疫苗</w:t>
      </w:r>
      <w:r w:rsidRPr="006D02FF">
        <w:rPr>
          <w:rFonts w:hint="eastAsia"/>
          <w:sz w:val="24"/>
          <w:szCs w:val="24"/>
        </w:rPr>
        <w:t>的概率，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6D02FF">
        <w:rPr>
          <w:rFonts w:hint="eastAsia"/>
          <w:sz w:val="24"/>
          <w:szCs w:val="24"/>
        </w:rPr>
        <w:t>表示感染率衰减</w:t>
      </w:r>
      <w:r w:rsidR="00AC6CA6" w:rsidRPr="006D02FF">
        <w:rPr>
          <w:rFonts w:hint="eastAsia"/>
          <w:sz w:val="24"/>
          <w:szCs w:val="24"/>
        </w:rPr>
        <w:t>系数</w:t>
      </w:r>
      <w:r w:rsidRPr="006D02FF">
        <w:rPr>
          <w:rFonts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β</m:t>
        </m:r>
      </m:oMath>
      <w:r w:rsidRPr="006D02FF">
        <w:rPr>
          <w:rFonts w:hint="eastAsia"/>
          <w:sz w:val="24"/>
          <w:szCs w:val="24"/>
        </w:rPr>
        <w:t>表示感染率，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q</m:t>
        </m:r>
      </m:oMath>
      <w:r w:rsidRPr="006D02FF">
        <w:rPr>
          <w:rFonts w:hint="eastAsia"/>
          <w:sz w:val="24"/>
          <w:szCs w:val="24"/>
        </w:rPr>
        <w:t>表示潜伏者变为无症状感染者的概率，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σ</m:t>
            </m:r>
          </m:den>
        </m:f>
      </m:oMath>
      <w:r w:rsidRPr="006D02FF">
        <w:rPr>
          <w:rFonts w:hint="eastAsia"/>
          <w:sz w:val="24"/>
          <w:szCs w:val="24"/>
        </w:rPr>
        <w:t>表示潜伏期，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 w:rsidRPr="006D02FF">
        <w:rPr>
          <w:rFonts w:hint="eastAsia"/>
          <w:sz w:val="24"/>
          <w:szCs w:val="24"/>
        </w:rPr>
        <w:t>表示</w:t>
      </w:r>
      <w:r w:rsidR="00AC6CA6" w:rsidRPr="006D02FF">
        <w:rPr>
          <w:rFonts w:hint="eastAsia"/>
          <w:sz w:val="24"/>
          <w:szCs w:val="24"/>
        </w:rPr>
        <w:t>有症状的概率的缩小系数</w:t>
      </w:r>
      <w:r w:rsidRPr="006D02FF">
        <w:rPr>
          <w:rFonts w:hint="eastAsia"/>
          <w:sz w:val="24"/>
          <w:szCs w:val="24"/>
        </w:rPr>
        <w:t>，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γ</m:t>
            </m:r>
          </m:den>
        </m:f>
      </m:oMath>
      <w:r w:rsidRPr="006D02FF">
        <w:rPr>
          <w:rFonts w:hint="eastAsia"/>
          <w:sz w:val="24"/>
          <w:szCs w:val="24"/>
        </w:rPr>
        <w:t>表示发现期</w:t>
      </w:r>
      <w:r w:rsidRPr="006D02FF">
        <w:rPr>
          <w:rFonts w:hint="eastAsia"/>
          <w:sz w:val="24"/>
          <w:szCs w:val="24"/>
        </w:rPr>
        <w:t>/</w:t>
      </w:r>
      <w:r w:rsidRPr="006D02FF">
        <w:rPr>
          <w:rFonts w:hint="eastAsia"/>
          <w:sz w:val="24"/>
          <w:szCs w:val="24"/>
        </w:rPr>
        <w:t>恢复期，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</m:oMath>
      <w:r w:rsidRPr="006D02FF">
        <w:rPr>
          <w:sz w:val="24"/>
          <w:szCs w:val="24"/>
        </w:rPr>
        <w:t>表示发现期延长率。</w:t>
      </w:r>
    </w:p>
    <w:p w:rsidR="00013202" w:rsidRPr="006D02FF" w:rsidRDefault="00A31389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本例中，定义疫情传播的规则如下：</w:t>
      </w:r>
    </w:p>
    <w:p w:rsidR="00013202" w:rsidRPr="006D02FF" w:rsidRDefault="006717F8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（1）</w:t>
      </w:r>
      <w:r w:rsidR="00B673D6" w:rsidRPr="006D02FF">
        <w:rPr>
          <w:rFonts w:ascii="宋体" w:hAnsi="宋体" w:hint="eastAsia"/>
          <w:sz w:val="24"/>
          <w:szCs w:val="24"/>
        </w:rPr>
        <w:t>考虑易感染者接种的影响，定义接种的易感染者</w:t>
      </w:r>
      <w:r w:rsidR="00A31389" w:rsidRPr="006D02FF">
        <w:rPr>
          <w:rFonts w:ascii="宋体" w:hAnsi="宋体" w:hint="eastAsia"/>
          <w:sz w:val="24"/>
          <w:szCs w:val="24"/>
        </w:rPr>
        <w:t>的</w:t>
      </w:r>
      <w:r w:rsidR="00B673D6" w:rsidRPr="006D02FF">
        <w:rPr>
          <w:rFonts w:ascii="宋体" w:hAnsi="宋体" w:hint="eastAsia"/>
          <w:sz w:val="24"/>
          <w:szCs w:val="24"/>
        </w:rPr>
        <w:t>感染率会降低；</w:t>
      </w:r>
    </w:p>
    <w:p w:rsidR="00013202" w:rsidRPr="006D02FF" w:rsidRDefault="006717F8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（2）</w:t>
      </w:r>
      <w:r w:rsidR="00A31389" w:rsidRPr="006D02FF">
        <w:rPr>
          <w:rFonts w:ascii="宋体" w:hAnsi="宋体" w:hint="eastAsia"/>
          <w:sz w:val="24"/>
          <w:szCs w:val="24"/>
        </w:rPr>
        <w:t>已接种的易感染者转化为潜伏者后，定义其潜伏期会有一定的延长；</w:t>
      </w:r>
    </w:p>
    <w:p w:rsidR="00013202" w:rsidRPr="006D02FF" w:rsidRDefault="006717F8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（3）</w:t>
      </w:r>
      <w:r w:rsidR="00491E0E" w:rsidRPr="006D02FF">
        <w:rPr>
          <w:rFonts w:ascii="宋体" w:hAnsi="宋体" w:hint="eastAsia"/>
          <w:sz w:val="24"/>
          <w:szCs w:val="24"/>
        </w:rPr>
        <w:t>考虑了发现期对疫情传播的影响，定义在潜伏者转化为无症状感染者后，由于未能表现出明显症状，被发现的时间会有所延长。</w:t>
      </w:r>
    </w:p>
    <w:p w:rsidR="00013202" w:rsidRPr="006D02FF" w:rsidRDefault="00491E0E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图2示出了本发明实例风险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研判方法</w:t>
      </w:r>
      <w:proofErr w:type="gramEnd"/>
      <w:r w:rsidRPr="006D02FF">
        <w:rPr>
          <w:rFonts w:ascii="宋体" w:hAnsi="宋体" w:hint="eastAsia"/>
          <w:sz w:val="24"/>
          <w:szCs w:val="24"/>
        </w:rPr>
        <w:t>中各类人群状态转移示意图。</w:t>
      </w:r>
    </w:p>
    <w:p w:rsidR="00013202" w:rsidRPr="006D02FF" w:rsidRDefault="00491E0E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如图3所示，</w:t>
      </w:r>
      <w:r w:rsidR="006E7179" w:rsidRPr="006D02FF">
        <w:rPr>
          <w:rFonts w:ascii="宋体" w:hAnsi="宋体" w:hint="eastAsia"/>
          <w:sz w:val="24"/>
          <w:szCs w:val="24"/>
        </w:rPr>
        <w:t>本例的</w:t>
      </w: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2</w:t>
      </w:r>
      <w:r w:rsidRPr="006D02FF">
        <w:rPr>
          <w:rFonts w:ascii="宋体" w:hAnsi="宋体" w:hint="eastAsia"/>
          <w:sz w:val="24"/>
          <w:szCs w:val="24"/>
        </w:rPr>
        <w:t>：考虑年龄结构对传播的影响，在不同环境设置下构建各年龄组之间的接触频率，将其加入疫情传播模型，具体包括：步骤S</w:t>
      </w:r>
      <w:r w:rsidRPr="006D02FF">
        <w:rPr>
          <w:rFonts w:ascii="宋体" w:hAnsi="宋体"/>
          <w:sz w:val="24"/>
          <w:szCs w:val="24"/>
        </w:rPr>
        <w:t>21</w:t>
      </w:r>
      <w:r w:rsidRPr="006D02FF">
        <w:rPr>
          <w:rFonts w:ascii="宋体" w:hAnsi="宋体" w:hint="eastAsia"/>
          <w:sz w:val="24"/>
          <w:szCs w:val="24"/>
        </w:rPr>
        <w:t>：构建特定环境中的各年龄组之间的接触频率，具体包括：</w:t>
      </w:r>
    </w:p>
    <w:p w:rsidR="00491E0E" w:rsidRPr="006D02FF" w:rsidRDefault="00491E0E" w:rsidP="00C66EBD">
      <w:pPr>
        <w:snapToGrid w:val="0"/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/>
          <w:position w:val="-52"/>
          <w:sz w:val="24"/>
          <w:szCs w:val="24"/>
        </w:rPr>
        <w:object w:dxaOrig="4120" w:dyaOrig="1160">
          <v:shape id="_x0000_i1039" type="#_x0000_t75" style="width:241.1pt;height:67.8pt" o:ole="">
            <v:imagedata r:id="rId11" o:title=""/>
          </v:shape>
          <o:OLEObject Type="Embed" ProgID="Equation.DSMT4" ShapeID="_x0000_i1039" DrawAspect="Content" ObjectID="_1730656532" r:id="rId37"/>
        </w:object>
      </w:r>
      <w:r w:rsidR="00374586" w:rsidRPr="006D02FF">
        <w:rPr>
          <w:rFonts w:ascii="宋体" w:hAnsi="宋体"/>
          <w:sz w:val="24"/>
          <w:szCs w:val="24"/>
        </w:rPr>
        <w:t xml:space="preserve">   </w:t>
      </w:r>
      <w:r w:rsidRPr="006D02FF">
        <w:rPr>
          <w:rFonts w:ascii="宋体" w:hAnsi="宋体"/>
          <w:sz w:val="24"/>
          <w:szCs w:val="24"/>
        </w:rPr>
        <w:t xml:space="preserve"> (2)</w:t>
      </w:r>
    </w:p>
    <w:p w:rsidR="00013202" w:rsidRPr="006D02FF" w:rsidRDefault="00491E0E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其中，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6D02FF">
        <w:rPr>
          <w:rFonts w:ascii="宋体" w:hAnsi="宋体" w:hint="eastAsia"/>
          <w:sz w:val="24"/>
          <w:szCs w:val="24"/>
        </w:rPr>
        <w:t>、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Pr="006D02FF">
        <w:rPr>
          <w:rFonts w:ascii="宋体" w:hAnsi="宋体" w:hint="eastAsia"/>
          <w:sz w:val="24"/>
          <w:szCs w:val="24"/>
        </w:rPr>
        <w:t>分别表示第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6D02FF">
        <w:rPr>
          <w:rFonts w:ascii="宋体" w:hAnsi="宋体" w:hint="eastAsia"/>
          <w:sz w:val="24"/>
          <w:szCs w:val="24"/>
        </w:rPr>
        <w:t>年龄组和第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Pr="006D02FF">
        <w:rPr>
          <w:rFonts w:ascii="宋体" w:hAnsi="宋体" w:hint="eastAsia"/>
          <w:sz w:val="24"/>
          <w:szCs w:val="24"/>
        </w:rPr>
        <w:t>年龄组，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</m:oMath>
      <w:r w:rsidRPr="006D02FF">
        <w:rPr>
          <w:rFonts w:ascii="宋体" w:hAnsi="宋体" w:hint="eastAsia"/>
          <w:sz w:val="24"/>
          <w:szCs w:val="24"/>
        </w:rPr>
        <w:t>（</w:t>
      </w:r>
      <w:r w:rsidRPr="006D02FF">
        <w:rPr>
          <w:rFonts w:ascii="宋体" w:hAnsi="宋体"/>
          <w:sz w:val="24"/>
          <w:szCs w:val="24"/>
        </w:rPr>
        <w:t>Househol</w:t>
      </w:r>
      <w:r w:rsidRPr="006D02FF">
        <w:rPr>
          <w:rFonts w:ascii="宋体" w:hAnsi="宋体" w:hint="eastAsia"/>
          <w:sz w:val="24"/>
          <w:szCs w:val="24"/>
        </w:rPr>
        <w:t>d</w:t>
      </w:r>
      <w:r w:rsidRPr="006D02FF">
        <w:rPr>
          <w:rFonts w:ascii="宋体" w:hAnsi="宋体"/>
          <w:sz w:val="24"/>
          <w:szCs w:val="24"/>
        </w:rPr>
        <w:t>）</w:t>
      </w:r>
      <w:r w:rsidRPr="006D02FF">
        <w:rPr>
          <w:rFonts w:ascii="宋体" w:hAnsi="宋体" w:hint="eastAsia"/>
          <w:sz w:val="24"/>
          <w:szCs w:val="24"/>
        </w:rPr>
        <w:t>表示家庭环境，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</m:oMath>
      <w:r w:rsidRPr="006D02FF">
        <w:rPr>
          <w:rFonts w:ascii="宋体" w:hAnsi="宋体" w:hint="eastAsia"/>
          <w:sz w:val="24"/>
          <w:szCs w:val="24"/>
        </w:rPr>
        <w:t>表示第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6D02FF">
        <w:rPr>
          <w:rFonts w:ascii="宋体" w:hAnsi="宋体" w:hint="eastAsia"/>
          <w:sz w:val="24"/>
          <w:szCs w:val="24"/>
        </w:rPr>
        <w:t>年龄组中接触家庭环境中的人的个数，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6D02FF">
        <w:rPr>
          <w:rFonts w:ascii="宋体" w:hAnsi="宋体" w:hint="eastAsia"/>
          <w:sz w:val="24"/>
          <w:szCs w:val="24"/>
        </w:rPr>
        <w:t>表示第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6D02FF">
        <w:rPr>
          <w:rFonts w:ascii="宋体" w:hAnsi="宋体" w:hint="eastAsia"/>
          <w:sz w:val="24"/>
          <w:szCs w:val="24"/>
        </w:rPr>
        <w:t>年龄组的人数，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</m:sup>
        </m:sSubSup>
      </m:oMath>
      <w:r w:rsidRPr="006D02FF">
        <w:rPr>
          <w:rFonts w:ascii="宋体" w:hAnsi="宋体" w:hint="eastAsia"/>
          <w:sz w:val="24"/>
          <w:szCs w:val="24"/>
        </w:rPr>
        <w:t>表示个体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</m:oMath>
      <w:r w:rsidRPr="006D02FF">
        <w:rPr>
          <w:rFonts w:ascii="宋体" w:hAnsi="宋体" w:hint="eastAsia"/>
          <w:sz w:val="24"/>
          <w:szCs w:val="24"/>
        </w:rPr>
        <w:t>所属的家庭大小，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</m:sup>
        </m:sSubSup>
      </m:oMath>
      <w:r w:rsidRPr="006D02FF">
        <w:rPr>
          <w:rFonts w:ascii="宋体" w:hAnsi="宋体" w:hint="eastAsia"/>
          <w:sz w:val="24"/>
          <w:szCs w:val="24"/>
        </w:rPr>
        <w:t>表示与家庭环境中属于第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Pr="006D02FF">
        <w:rPr>
          <w:rFonts w:ascii="宋体" w:hAnsi="宋体" w:hint="eastAsia"/>
          <w:sz w:val="24"/>
          <w:szCs w:val="24"/>
        </w:rPr>
        <w:t>年龄组的人的接触，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6D02FF">
        <w:rPr>
          <w:rFonts w:ascii="宋体" w:hAnsi="宋体" w:hint="eastAsia"/>
          <w:sz w:val="24"/>
          <w:szCs w:val="24"/>
        </w:rPr>
        <w:t>表示克罗内克函数（</w:t>
      </w:r>
      <w:r w:rsidRPr="006D02FF">
        <w:rPr>
          <w:rFonts w:ascii="宋体" w:hAnsi="宋体"/>
          <w:sz w:val="24"/>
          <w:szCs w:val="24"/>
        </w:rPr>
        <w:t>Kronecker delta function</w:t>
      </w:r>
      <w:r w:rsidRPr="006D02FF">
        <w:rPr>
          <w:rFonts w:ascii="宋体" w:hAnsi="宋体" w:hint="eastAsia"/>
          <w:sz w:val="24"/>
          <w:szCs w:val="24"/>
        </w:rPr>
        <w:t>）。</w:t>
      </w:r>
    </w:p>
    <w:p w:rsidR="002D3261" w:rsidRPr="006D02FF" w:rsidRDefault="002D3261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lastRenderedPageBreak/>
        <w:t>同样的，再计算出学校环境、工作场所环境及其他环境中的各年龄组之间的接触频率。</w:t>
      </w:r>
    </w:p>
    <w:p w:rsidR="00013202" w:rsidRPr="006D02FF" w:rsidRDefault="007C6269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22</w:t>
      </w:r>
      <w:r w:rsidRPr="006D02FF">
        <w:rPr>
          <w:rFonts w:ascii="宋体" w:hAnsi="宋体" w:hint="eastAsia"/>
          <w:sz w:val="24"/>
          <w:szCs w:val="24"/>
        </w:rPr>
        <w:t>：根据不同环境下的权重，合成一个总的接触频率，具体包括：</w:t>
      </w:r>
    </w:p>
    <w:p w:rsidR="00013202" w:rsidRPr="006D02FF" w:rsidRDefault="007C6269" w:rsidP="00C66EBD">
      <w:pPr>
        <w:spacing w:line="276" w:lineRule="auto"/>
        <w:ind w:leftChars="-170" w:left="-357" w:rightChars="-330" w:right="-693" w:firstLineChars="200" w:firstLine="480"/>
        <w:textAlignment w:val="center"/>
        <w:rPr>
          <w:rFonts w:ascii="宋体" w:hAnsi="宋体"/>
          <w:sz w:val="24"/>
          <w:szCs w:val="24"/>
        </w:rPr>
      </w:pPr>
      <w:r w:rsidRPr="006D02FF">
        <w:rPr>
          <w:rFonts w:ascii="宋体" w:hAnsi="宋体"/>
          <w:sz w:val="24"/>
          <w:szCs w:val="24"/>
        </w:rPr>
        <w:object w:dxaOrig="3600" w:dyaOrig="400">
          <v:shape id="_x0000_i1040" type="#_x0000_t75" style="width:220.2pt;height:25.1pt" o:ole="">
            <v:imagedata r:id="rId15" o:title=""/>
          </v:shape>
          <o:OLEObject Type="Embed" ProgID="Equation.DSMT4" ShapeID="_x0000_i1040" DrawAspect="Content" ObjectID="_1730656533" r:id="rId38"/>
        </w:object>
      </w:r>
      <w:r w:rsidR="001000C2" w:rsidRPr="006D02FF">
        <w:rPr>
          <w:rFonts w:ascii="宋体" w:hAnsi="宋体"/>
          <w:sz w:val="24"/>
          <w:szCs w:val="24"/>
        </w:rPr>
        <w:t xml:space="preserve">   </w:t>
      </w:r>
      <w:r w:rsidR="00B673D6" w:rsidRPr="006D02FF">
        <w:rPr>
          <w:rFonts w:ascii="宋体" w:hAnsi="宋体"/>
          <w:sz w:val="24"/>
          <w:szCs w:val="24"/>
        </w:rPr>
        <w:t xml:space="preserve"> </w:t>
      </w:r>
      <w:r w:rsidR="00374586" w:rsidRPr="006D02FF">
        <w:rPr>
          <w:rFonts w:ascii="宋体" w:hAnsi="宋体"/>
          <w:sz w:val="24"/>
          <w:szCs w:val="24"/>
        </w:rPr>
        <w:t xml:space="preserve">    </w:t>
      </w:r>
      <w:r w:rsidRPr="006D02FF">
        <w:rPr>
          <w:rFonts w:ascii="宋体" w:hAnsi="宋体" w:hint="eastAsia"/>
          <w:sz w:val="24"/>
          <w:szCs w:val="24"/>
        </w:rPr>
        <w:t>(</w:t>
      </w:r>
      <w:r w:rsidRPr="006D02FF">
        <w:rPr>
          <w:rFonts w:ascii="宋体" w:hAnsi="宋体"/>
          <w:sz w:val="24"/>
          <w:szCs w:val="24"/>
        </w:rPr>
        <w:t>3)</w:t>
      </w:r>
    </w:p>
    <w:p w:rsidR="00013202" w:rsidRPr="006D02FF" w:rsidRDefault="007C6269" w:rsidP="00C66EBD">
      <w:pPr>
        <w:spacing w:line="276" w:lineRule="auto"/>
        <w:ind w:leftChars="-170" w:left="-357" w:rightChars="-330" w:right="-693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其中，</w:t>
      </w:r>
      <w:r w:rsidRPr="006D02FF">
        <w:rPr>
          <w:rFonts w:ascii="宋体" w:hAnsi="宋体"/>
          <w:sz w:val="24"/>
          <w:szCs w:val="24"/>
        </w:rPr>
        <w:t>H、S、W、O</w:t>
      </w:r>
      <w:r w:rsidRPr="006D02FF">
        <w:rPr>
          <w:rFonts w:ascii="宋体" w:hAnsi="宋体" w:hint="eastAsia"/>
          <w:sz w:val="24"/>
          <w:szCs w:val="24"/>
        </w:rPr>
        <w:t>分别是家庭（Household）、学校（School）、工作场所（Workplace）及其他（Others），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Pr="006D02FF">
        <w:rPr>
          <w:rFonts w:ascii="宋体" w:hAnsi="宋体" w:hint="eastAsia"/>
          <w:sz w:val="24"/>
          <w:szCs w:val="24"/>
        </w:rPr>
        <w:t>表示对应环境的权重。</w:t>
      </w:r>
    </w:p>
    <w:p w:rsidR="00013202" w:rsidRPr="006D02FF" w:rsidRDefault="006717F8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23</w:t>
      </w:r>
      <w:r w:rsidRPr="006D02FF">
        <w:rPr>
          <w:rFonts w:ascii="宋体" w:hAnsi="宋体" w:hint="eastAsia"/>
          <w:sz w:val="24"/>
          <w:szCs w:val="24"/>
        </w:rPr>
        <w:t>：在公式（1）的基础上，将年龄结构加入疫情传播模型，具体包括：</w:t>
      </w:r>
    </w:p>
    <w:p w:rsidR="00013202" w:rsidRPr="006D02FF" w:rsidRDefault="001A0307" w:rsidP="00C66EBD">
      <w:pPr>
        <w:spacing w:line="276" w:lineRule="auto"/>
        <w:ind w:leftChars="-67" w:left="-141" w:rightChars="-330" w:right="-693" w:firstLineChars="200" w:firstLine="420"/>
        <w:rPr>
          <w:rFonts w:ascii="宋体" w:hAnsi="宋体"/>
          <w:sz w:val="24"/>
          <w:szCs w:val="24"/>
        </w:rPr>
      </w:pPr>
      <w:ins w:id="16" w:author="王维跃" w:date="2022-11-08T12:25:00Z">
        <w:r w:rsidRPr="00E9757C">
          <w:rPr>
            <w:position w:val="-220"/>
          </w:rPr>
          <w:object w:dxaOrig="7140" w:dyaOrig="4520">
            <v:shape id="_x0000_i1041" type="#_x0000_t75" style="width:356.65pt;height:226.05pt" o:ole="">
              <v:imagedata r:id="rId39" o:title=""/>
            </v:shape>
            <o:OLEObject Type="Embed" ProgID="Equation.DSMT4" ShapeID="_x0000_i1041" DrawAspect="Content" ObjectID="_1730656534" r:id="rId40"/>
          </w:object>
        </w:r>
      </w:ins>
      <w:del w:id="17" w:author="王维跃" w:date="2022-11-08T12:25:00Z">
        <w:r w:rsidR="00602AC1" w:rsidRPr="006D02FF" w:rsidDel="001A0307">
          <w:rPr>
            <w:position w:val="-220"/>
            <w:sz w:val="24"/>
            <w:szCs w:val="24"/>
          </w:rPr>
          <w:object w:dxaOrig="7140" w:dyaOrig="4520">
            <v:shape id="_x0000_i1042" type="#_x0000_t75" style="width:384.3pt;height:242.8pt" o:ole="">
              <v:imagedata r:id="rId41" o:title=""/>
            </v:shape>
            <o:OLEObject Type="Embed" ProgID="Equation.DSMT4" ShapeID="_x0000_i1042" DrawAspect="Content" ObjectID="_1730656535" r:id="rId42"/>
          </w:object>
        </w:r>
      </w:del>
      <w:r w:rsidR="006717F8" w:rsidRPr="006D02FF">
        <w:rPr>
          <w:rFonts w:ascii="宋体" w:hAnsi="宋体" w:hint="eastAsia"/>
          <w:sz w:val="24"/>
          <w:szCs w:val="24"/>
        </w:rPr>
        <w:t>（</w:t>
      </w:r>
      <w:r w:rsidR="00C35566" w:rsidRPr="006D02FF">
        <w:rPr>
          <w:rFonts w:ascii="宋体" w:hAnsi="宋体"/>
          <w:sz w:val="24"/>
          <w:szCs w:val="24"/>
        </w:rPr>
        <w:t>4</w:t>
      </w:r>
      <w:r w:rsidR="006717F8" w:rsidRPr="006D02FF">
        <w:rPr>
          <w:rFonts w:ascii="宋体" w:hAnsi="宋体" w:hint="eastAsia"/>
          <w:sz w:val="24"/>
          <w:szCs w:val="24"/>
        </w:rPr>
        <w:t>）</w:t>
      </w:r>
    </w:p>
    <w:p w:rsidR="00013202" w:rsidRPr="006D02FF" w:rsidRDefault="006717F8" w:rsidP="00C66EBD">
      <w:pPr>
        <w:spacing w:line="276" w:lineRule="auto"/>
        <w:ind w:rightChars="-330" w:right="-693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其中，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6D02FF">
        <w:rPr>
          <w:rFonts w:ascii="宋体" w:hAnsi="宋体" w:hint="eastAsia"/>
          <w:sz w:val="24"/>
          <w:szCs w:val="24"/>
        </w:rPr>
        <w:t>、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Pr="006D02FF">
        <w:rPr>
          <w:rFonts w:ascii="宋体" w:hAnsi="宋体" w:hint="eastAsia"/>
          <w:sz w:val="24"/>
          <w:szCs w:val="24"/>
        </w:rPr>
        <w:t>分别表示第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6D02FF">
        <w:rPr>
          <w:rFonts w:ascii="宋体" w:hAnsi="宋体" w:hint="eastAsia"/>
          <w:sz w:val="24"/>
          <w:szCs w:val="24"/>
        </w:rPr>
        <w:t>年龄组和第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Pr="006D02FF">
        <w:rPr>
          <w:rFonts w:ascii="宋体" w:hAnsi="宋体" w:hint="eastAsia"/>
          <w:sz w:val="24"/>
          <w:szCs w:val="24"/>
        </w:rPr>
        <w:t>年龄组。</w:t>
      </w:r>
    </w:p>
    <w:p w:rsidR="006717F8" w:rsidRPr="006D02FF" w:rsidRDefault="006717F8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图4示出了构建不同环境下各年龄组之间的接触频率示意图。</w:t>
      </w:r>
    </w:p>
    <w:p w:rsidR="0008603E" w:rsidRPr="006D02FF" w:rsidRDefault="0008603E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如图5所示，</w:t>
      </w:r>
      <w:r w:rsidR="006E7179" w:rsidRPr="006D02FF">
        <w:rPr>
          <w:rFonts w:ascii="宋体" w:hAnsi="宋体" w:hint="eastAsia"/>
          <w:sz w:val="24"/>
          <w:szCs w:val="24"/>
        </w:rPr>
        <w:t>本例的</w:t>
      </w: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3</w:t>
      </w:r>
      <w:r w:rsidRPr="006D02FF">
        <w:rPr>
          <w:rFonts w:ascii="宋体" w:hAnsi="宋体" w:hint="eastAsia"/>
          <w:sz w:val="24"/>
          <w:szCs w:val="24"/>
        </w:rPr>
        <w:t>：利用下一代矩阵法计算疫情传播模型的基本再生数R</w:t>
      </w:r>
      <w:r w:rsidRPr="006D02FF">
        <w:rPr>
          <w:rFonts w:ascii="宋体" w:hAnsi="宋体"/>
          <w:sz w:val="24"/>
          <w:szCs w:val="24"/>
        </w:rPr>
        <w:t>0</w:t>
      </w:r>
      <w:r w:rsidRPr="006D02FF">
        <w:rPr>
          <w:rFonts w:ascii="宋体" w:hAnsi="宋体" w:hint="eastAsia"/>
          <w:sz w:val="24"/>
          <w:szCs w:val="24"/>
        </w:rPr>
        <w:t>，具体包括：</w:t>
      </w:r>
    </w:p>
    <w:p w:rsidR="002603BB" w:rsidRPr="006D02FF" w:rsidRDefault="002603BB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31</w:t>
      </w:r>
      <w:r w:rsidRPr="006D02FF">
        <w:rPr>
          <w:rFonts w:ascii="宋体" w:hAnsi="宋体" w:hint="eastAsia"/>
          <w:sz w:val="24"/>
          <w:szCs w:val="24"/>
        </w:rPr>
        <w:t>：根据公式（1），假设无病平衡时有S</w:t>
      </w:r>
      <w:r w:rsidRPr="006D02FF">
        <w:rPr>
          <w:rFonts w:ascii="宋体" w:hAnsi="宋体"/>
          <w:sz w:val="24"/>
          <w:szCs w:val="24"/>
        </w:rPr>
        <w:t>=</w:t>
      </w:r>
      <w:r w:rsidRPr="006D02FF">
        <w:rPr>
          <w:rFonts w:ascii="宋体" w:hAnsi="宋体" w:hint="eastAsia"/>
          <w:sz w:val="24"/>
          <w:szCs w:val="24"/>
        </w:rPr>
        <w:t>N</w:t>
      </w:r>
      <w:r w:rsidR="003A24BE" w:rsidRPr="006D02FF">
        <w:rPr>
          <w:rFonts w:ascii="宋体" w:hAnsi="宋体" w:hint="eastAsia"/>
          <w:sz w:val="24"/>
          <w:szCs w:val="24"/>
        </w:rPr>
        <w:t>，可得无病平衡点记为</w:t>
      </w:r>
      <w:r w:rsidR="007248F3" w:rsidRPr="006D02FF">
        <w:rPr>
          <w:position w:val="-12"/>
          <w:sz w:val="24"/>
          <w:szCs w:val="24"/>
        </w:rPr>
        <w:object w:dxaOrig="3080" w:dyaOrig="400">
          <v:shape id="_x0000_i1043" type="#_x0000_t75" style="width:192.55pt;height:25.1pt" o:ole="">
            <v:imagedata r:id="rId19" o:title=""/>
          </v:shape>
          <o:OLEObject Type="Embed" ProgID="Equation.DSMT4" ShapeID="_x0000_i1043" DrawAspect="Content" ObjectID="_1730656536" r:id="rId43"/>
        </w:object>
      </w:r>
      <w:r w:rsidRPr="006D02FF">
        <w:rPr>
          <w:rFonts w:ascii="宋体" w:hAnsi="宋体" w:hint="eastAsia"/>
          <w:sz w:val="24"/>
          <w:szCs w:val="24"/>
        </w:rPr>
        <w:t>；</w:t>
      </w:r>
    </w:p>
    <w:p w:rsidR="00013202" w:rsidRPr="006D02FF" w:rsidRDefault="0008603E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3</w:t>
      </w:r>
      <w:r w:rsidR="002603BB" w:rsidRPr="006D02FF">
        <w:rPr>
          <w:rFonts w:ascii="宋体" w:hAnsi="宋体"/>
          <w:sz w:val="24"/>
          <w:szCs w:val="24"/>
        </w:rPr>
        <w:t>2</w:t>
      </w:r>
      <w:r w:rsidRPr="006D02FF">
        <w:rPr>
          <w:rFonts w:ascii="宋体" w:hAnsi="宋体" w:hint="eastAsia"/>
          <w:sz w:val="24"/>
          <w:szCs w:val="24"/>
        </w:rPr>
        <w:t>：利用下一代矩阵法计算疫情传播模型的基本再生数R</w:t>
      </w:r>
      <w:r w:rsidRPr="006D02FF">
        <w:rPr>
          <w:rFonts w:ascii="宋体" w:hAnsi="宋体"/>
          <w:sz w:val="24"/>
          <w:szCs w:val="24"/>
        </w:rPr>
        <w:t>0</w:t>
      </w:r>
      <w:r w:rsidRPr="006D02FF">
        <w:rPr>
          <w:rFonts w:ascii="宋体" w:hAnsi="宋体" w:hint="eastAsia"/>
          <w:sz w:val="24"/>
          <w:szCs w:val="24"/>
        </w:rPr>
        <w:t>；</w:t>
      </w:r>
    </w:p>
    <w:p w:rsidR="00013202" w:rsidRPr="006D02FF" w:rsidRDefault="0008603E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首先，将疫情传播模型记为下述公式：</w:t>
      </w:r>
    </w:p>
    <w:p w:rsidR="009C609F" w:rsidRPr="006D02FF" w:rsidRDefault="00183BA1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position w:val="-10"/>
          <w:sz w:val="24"/>
          <w:szCs w:val="24"/>
        </w:rPr>
      </w:pPr>
      <w:r w:rsidRPr="006D02FF">
        <w:rPr>
          <w:rFonts w:ascii="宋体" w:hAnsi="宋体"/>
          <w:position w:val="-10"/>
          <w:sz w:val="24"/>
          <w:szCs w:val="24"/>
        </w:rPr>
        <w:object w:dxaOrig="1240" w:dyaOrig="320">
          <v:shape id="_x0000_i1044" type="#_x0000_t75" style="width:83.7pt;height:20.95pt" o:ole="">
            <v:imagedata r:id="rId21" o:title=""/>
          </v:shape>
          <o:OLEObject Type="Embed" ProgID="Equation.DSMT4" ShapeID="_x0000_i1044" DrawAspect="Content" ObjectID="_1730656537" r:id="rId44"/>
        </w:object>
      </w:r>
      <w:r w:rsidR="00B673D6" w:rsidRPr="006D02FF">
        <w:rPr>
          <w:rFonts w:ascii="宋体" w:hAnsi="宋体" w:hint="eastAsia"/>
          <w:position w:val="-10"/>
          <w:sz w:val="24"/>
          <w:szCs w:val="24"/>
        </w:rPr>
        <w:t>，</w:t>
      </w:r>
      <w:r w:rsidRPr="006D02FF">
        <w:rPr>
          <w:rFonts w:ascii="宋体" w:hAnsi="宋体"/>
          <w:position w:val="-10"/>
          <w:sz w:val="24"/>
          <w:szCs w:val="24"/>
        </w:rPr>
        <w:object w:dxaOrig="2040" w:dyaOrig="380">
          <v:shape id="_x0000_i1045" type="#_x0000_t75" style="width:148.2pt;height:26.8pt" o:ole="">
            <v:imagedata r:id="rId23" o:title=""/>
          </v:shape>
          <o:OLEObject Type="Embed" ProgID="Equation.DSMT4" ShapeID="_x0000_i1045" DrawAspect="Content" ObjectID="_1730656538" r:id="rId45"/>
        </w:object>
      </w:r>
    </w:p>
    <w:p w:rsidR="009C609F" w:rsidRPr="006D02FF" w:rsidRDefault="009C609F" w:rsidP="00C66EBD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其中，</w:t>
      </w:r>
      <w:r w:rsidRPr="006D02FF">
        <w:rPr>
          <w:position w:val="-102"/>
          <w:sz w:val="24"/>
          <w:szCs w:val="24"/>
        </w:rPr>
        <w:object w:dxaOrig="5800" w:dyaOrig="2160">
          <v:shape id="_x0000_i1046" type="#_x0000_t75" style="width:342.4pt;height:127.25pt" o:ole="">
            <v:imagedata r:id="rId25" o:title=""/>
          </v:shape>
          <o:OLEObject Type="Embed" ProgID="Equation.DSMT4" ShapeID="_x0000_i1046" DrawAspect="Content" ObjectID="_1730656539" r:id="rId46"/>
        </w:object>
      </w:r>
      <w:r w:rsidR="00B673D6" w:rsidRPr="006D02FF">
        <w:rPr>
          <w:rFonts w:hint="eastAsia"/>
          <w:sz w:val="24"/>
          <w:szCs w:val="24"/>
        </w:rPr>
        <w:t>，</w:t>
      </w:r>
    </w:p>
    <w:p w:rsidR="003111DB" w:rsidRPr="006D02FF" w:rsidRDefault="00F363AE" w:rsidP="00C66EBD">
      <w:pPr>
        <w:spacing w:line="276" w:lineRule="auto"/>
        <w:ind w:leftChars="-67" w:left="-141" w:rightChars="-297" w:right="-624" w:firstLineChars="200" w:firstLine="420"/>
        <w:rPr>
          <w:rFonts w:ascii="宋体" w:hAnsi="宋体"/>
          <w:sz w:val="24"/>
          <w:szCs w:val="24"/>
        </w:rPr>
      </w:pPr>
      <w:r w:rsidRPr="006D02FF">
        <w:rPr>
          <w:position w:val="-102"/>
        </w:rPr>
        <w:object w:dxaOrig="4720" w:dyaOrig="2160">
          <v:shape id="_x0000_i1047" type="#_x0000_t75" style="width:249.5pt;height:113.85pt" o:ole="">
            <v:imagedata r:id="rId47" o:title=""/>
          </v:shape>
          <o:OLEObject Type="Embed" ProgID="Equation.DSMT4" ShapeID="_x0000_i1047" DrawAspect="Content" ObjectID="_1730656540" r:id="rId48"/>
        </w:object>
      </w:r>
      <w:r w:rsidR="00B673D6" w:rsidRPr="006D02FF">
        <w:rPr>
          <w:rFonts w:hint="eastAsia"/>
          <w:sz w:val="24"/>
          <w:szCs w:val="24"/>
        </w:rPr>
        <w:t>，</w:t>
      </w:r>
      <w:r w:rsidR="00B673D6" w:rsidRPr="006D02FF">
        <w:rPr>
          <w:rFonts w:ascii="宋体" w:hAnsi="宋体" w:hint="eastAsia"/>
          <w:sz w:val="24"/>
          <w:szCs w:val="24"/>
        </w:rPr>
        <w:t>其中</w:t>
      </w:r>
      <w:r w:rsidR="00B673D6" w:rsidRPr="006D02FF">
        <w:rPr>
          <w:rFonts w:ascii="宋体" w:hAnsi="宋体"/>
          <w:sz w:val="24"/>
          <w:szCs w:val="24"/>
        </w:rPr>
        <w:t>T</w:t>
      </w:r>
      <w:r w:rsidR="00B673D6" w:rsidRPr="006D02FF">
        <w:rPr>
          <w:rFonts w:ascii="宋体" w:hAnsi="宋体" w:hint="eastAsia"/>
          <w:sz w:val="24"/>
          <w:szCs w:val="24"/>
        </w:rPr>
        <w:t>表示传播部分，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Σ</m:t>
        </m:r>
      </m:oMath>
      <w:r w:rsidR="00B673D6" w:rsidRPr="006D02FF">
        <w:rPr>
          <w:rFonts w:ascii="宋体" w:hAnsi="宋体" w:hint="eastAsia"/>
          <w:sz w:val="24"/>
          <w:szCs w:val="24"/>
        </w:rPr>
        <w:t>表示转移部分；</w:t>
      </w:r>
    </w:p>
    <w:p w:rsidR="00013202" w:rsidRPr="006D02FF" w:rsidRDefault="00B673D6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其次，计算下一代矩阵</w:t>
      </w:r>
      <w:r w:rsidRPr="006D02FF">
        <w:rPr>
          <w:rFonts w:ascii="宋体" w:hAnsi="宋体"/>
          <w:sz w:val="24"/>
          <w:szCs w:val="24"/>
        </w:rPr>
        <w:t>K</w:t>
      </w:r>
      <w:r w:rsidRPr="006D02FF">
        <w:rPr>
          <w:rFonts w:ascii="宋体" w:hAnsi="宋体" w:hint="eastAsia"/>
          <w:sz w:val="24"/>
          <w:szCs w:val="24"/>
        </w:rPr>
        <w:t>：</w:t>
      </w:r>
    </w:p>
    <w:p w:rsidR="003111DB" w:rsidRPr="006D02FF" w:rsidRDefault="00794A42" w:rsidP="00C66EBD">
      <w:pPr>
        <w:spacing w:line="276" w:lineRule="auto"/>
        <w:ind w:leftChars="-67" w:left="-141" w:rightChars="-297" w:right="-624" w:firstLineChars="200" w:firstLine="420"/>
        <w:rPr>
          <w:sz w:val="24"/>
          <w:szCs w:val="24"/>
        </w:rPr>
      </w:pPr>
      <w:r w:rsidRPr="006D02FF">
        <w:rPr>
          <w:position w:val="-136"/>
        </w:rPr>
        <w:object w:dxaOrig="12460" w:dyaOrig="2840">
          <v:shape id="_x0000_i1048" type="#_x0000_t75" style="width:431.15pt;height:97.95pt" o:ole="">
            <v:imagedata r:id="rId49" o:title=""/>
          </v:shape>
          <o:OLEObject Type="Embed" ProgID="Equation.DSMT4" ShapeID="_x0000_i1048" DrawAspect="Content" ObjectID="_1730656541" r:id="rId50"/>
        </w:object>
      </w:r>
    </w:p>
    <w:p w:rsidR="00013202" w:rsidRPr="006D02FF" w:rsidRDefault="00B673D6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可得</w:t>
      </w:r>
      <w:r w:rsidRPr="006D02FF">
        <w:rPr>
          <w:rFonts w:ascii="宋体" w:hAnsi="宋体"/>
          <w:sz w:val="24"/>
          <w:szCs w:val="24"/>
        </w:rPr>
        <w:t>K</w:t>
      </w:r>
      <w:r w:rsidRPr="006D02FF">
        <w:rPr>
          <w:rFonts w:ascii="宋体" w:hAnsi="宋体" w:hint="eastAsia"/>
          <w:sz w:val="24"/>
          <w:szCs w:val="24"/>
        </w:rPr>
        <w:t>的谱半径为基本再生数</w:t>
      </w:r>
      <w:r w:rsidRPr="006D02FF">
        <w:rPr>
          <w:rFonts w:ascii="宋体" w:hAnsi="宋体"/>
          <w:sz w:val="24"/>
          <w:szCs w:val="24"/>
        </w:rPr>
        <w:t>R0</w:t>
      </w:r>
      <w:r w:rsidRPr="006D02FF">
        <w:rPr>
          <w:rFonts w:ascii="宋体" w:hAnsi="宋体" w:hint="eastAsia"/>
          <w:sz w:val="24"/>
          <w:szCs w:val="24"/>
        </w:rPr>
        <w:t>：</w:t>
      </w:r>
    </w:p>
    <w:p w:rsidR="003111DB" w:rsidRPr="006D02FF" w:rsidRDefault="00794A42" w:rsidP="00C66EBD">
      <w:pPr>
        <w:spacing w:line="276" w:lineRule="auto"/>
        <w:ind w:leftChars="-67" w:left="-141" w:rightChars="-297" w:right="-624" w:firstLineChars="200" w:firstLine="420"/>
        <w:rPr>
          <w:sz w:val="24"/>
          <w:szCs w:val="24"/>
        </w:rPr>
      </w:pPr>
      <w:r w:rsidRPr="006D02FF">
        <w:rPr>
          <w:position w:val="-28"/>
        </w:rPr>
        <w:object w:dxaOrig="5580" w:dyaOrig="660">
          <v:shape id="_x0000_i1049" type="#_x0000_t75" style="width:310.6pt;height:36.85pt" o:ole="">
            <v:imagedata r:id="rId51" o:title=""/>
          </v:shape>
          <o:OLEObject Type="Embed" ProgID="Equation.DSMT4" ShapeID="_x0000_i1049" DrawAspect="Content" ObjectID="_1730656542" r:id="rId52"/>
        </w:object>
      </w:r>
    </w:p>
    <w:p w:rsidR="00013202" w:rsidRPr="006D02FF" w:rsidRDefault="006717F8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如图</w:t>
      </w:r>
      <w:r w:rsidR="00C35566" w:rsidRPr="006D02FF">
        <w:rPr>
          <w:rFonts w:ascii="宋体" w:hAnsi="宋体"/>
          <w:sz w:val="24"/>
          <w:szCs w:val="24"/>
        </w:rPr>
        <w:t>6</w:t>
      </w:r>
      <w:r w:rsidRPr="006D02FF">
        <w:rPr>
          <w:rFonts w:ascii="宋体" w:hAnsi="宋体" w:hint="eastAsia"/>
          <w:sz w:val="24"/>
          <w:szCs w:val="24"/>
        </w:rPr>
        <w:t>所示，</w:t>
      </w:r>
      <w:r w:rsidR="006E7179" w:rsidRPr="006D02FF">
        <w:rPr>
          <w:rFonts w:ascii="宋体" w:hAnsi="宋体" w:hint="eastAsia"/>
          <w:sz w:val="24"/>
          <w:szCs w:val="24"/>
        </w:rPr>
        <w:t>本例的</w:t>
      </w:r>
      <w:r w:rsidRPr="006D02FF">
        <w:rPr>
          <w:rFonts w:ascii="宋体" w:hAnsi="宋体" w:hint="eastAsia"/>
          <w:sz w:val="24"/>
          <w:szCs w:val="24"/>
        </w:rPr>
        <w:t>步骤</w:t>
      </w:r>
      <w:r w:rsidRPr="006D02FF">
        <w:rPr>
          <w:rFonts w:ascii="宋体" w:hAnsi="宋体"/>
          <w:sz w:val="24"/>
          <w:szCs w:val="24"/>
        </w:rPr>
        <w:t>S</w:t>
      </w:r>
      <w:r w:rsidR="00C35566" w:rsidRPr="006D02FF">
        <w:rPr>
          <w:rFonts w:ascii="宋体" w:hAnsi="宋体"/>
          <w:sz w:val="24"/>
          <w:szCs w:val="24"/>
        </w:rPr>
        <w:t>4</w:t>
      </w:r>
      <w:r w:rsidR="005C5BDD" w:rsidRPr="006D02FF">
        <w:rPr>
          <w:rFonts w:ascii="宋体" w:hAnsi="宋体" w:hint="eastAsia"/>
          <w:sz w:val="24"/>
          <w:szCs w:val="24"/>
        </w:rPr>
        <w:t>：对疫情风险</w:t>
      </w:r>
      <w:proofErr w:type="gramStart"/>
      <w:r w:rsidR="005C5BDD"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="005C5BDD" w:rsidRPr="006D02FF">
        <w:rPr>
          <w:rFonts w:ascii="宋体" w:hAnsi="宋体" w:hint="eastAsia"/>
          <w:sz w:val="24"/>
          <w:szCs w:val="24"/>
        </w:rPr>
        <w:t>判模型进行敏感性分析，研究</w:t>
      </w:r>
      <w:r w:rsidR="0022020D" w:rsidRPr="006D02FF">
        <w:rPr>
          <w:rFonts w:ascii="宋体" w:hAnsi="宋体" w:hint="eastAsia"/>
          <w:sz w:val="24"/>
          <w:szCs w:val="24"/>
        </w:rPr>
        <w:t>疫苗接种率</w:t>
      </w:r>
      <w:r w:rsidR="005C5BDD" w:rsidRPr="006D02FF">
        <w:rPr>
          <w:rFonts w:ascii="宋体" w:hAnsi="宋体" w:hint="eastAsia"/>
          <w:sz w:val="24"/>
          <w:szCs w:val="24"/>
        </w:rPr>
        <w:t>、</w:t>
      </w:r>
      <w:r w:rsidR="00676871" w:rsidRPr="006D02FF">
        <w:rPr>
          <w:rFonts w:hint="eastAsia"/>
          <w:sz w:val="24"/>
          <w:szCs w:val="24"/>
        </w:rPr>
        <w:t>有症状的概率的缩小系数</w:t>
      </w:r>
      <w:r w:rsidR="005C5BDD" w:rsidRPr="006D02FF">
        <w:rPr>
          <w:rFonts w:ascii="宋体" w:hAnsi="宋体" w:hint="eastAsia"/>
          <w:sz w:val="24"/>
          <w:szCs w:val="24"/>
        </w:rPr>
        <w:t>、发现期延长率对整个传播过程的影响，具体包括：</w:t>
      </w:r>
    </w:p>
    <w:p w:rsidR="00013202" w:rsidRPr="006D02FF" w:rsidRDefault="005C5BDD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</w:t>
      </w:r>
      <w:r w:rsidRPr="006D02FF">
        <w:rPr>
          <w:rFonts w:ascii="宋体" w:hAnsi="宋体"/>
          <w:sz w:val="24"/>
          <w:szCs w:val="24"/>
        </w:rPr>
        <w:t>S</w:t>
      </w:r>
      <w:r w:rsidR="00C35566" w:rsidRPr="006D02FF">
        <w:rPr>
          <w:rFonts w:ascii="宋体" w:hAnsi="宋体"/>
          <w:sz w:val="24"/>
          <w:szCs w:val="24"/>
        </w:rPr>
        <w:t>4</w:t>
      </w:r>
      <w:r w:rsidRPr="006D02FF">
        <w:rPr>
          <w:rFonts w:ascii="宋体" w:hAnsi="宋体"/>
          <w:sz w:val="24"/>
          <w:szCs w:val="24"/>
        </w:rPr>
        <w:t>1</w:t>
      </w:r>
      <w:r w:rsidRPr="006D02FF">
        <w:rPr>
          <w:rFonts w:ascii="宋体" w:hAnsi="宋体" w:hint="eastAsia"/>
          <w:sz w:val="24"/>
          <w:szCs w:val="24"/>
        </w:rPr>
        <w:t>：</w:t>
      </w:r>
      <w:r w:rsidR="00916F0B" w:rsidRPr="006D02FF">
        <w:rPr>
          <w:rFonts w:ascii="宋体" w:hAnsi="宋体" w:hint="eastAsia"/>
          <w:sz w:val="24"/>
          <w:szCs w:val="24"/>
        </w:rPr>
        <w:t>变化</w:t>
      </w:r>
      <w:r w:rsidR="0022020D" w:rsidRPr="006D02FF">
        <w:rPr>
          <w:rFonts w:ascii="宋体" w:hAnsi="宋体" w:hint="eastAsia"/>
          <w:sz w:val="24"/>
          <w:szCs w:val="24"/>
        </w:rPr>
        <w:t>疫苗接种率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Pr="006D02FF">
        <w:rPr>
          <w:rFonts w:ascii="宋体" w:hAnsi="宋体" w:hint="eastAsia"/>
          <w:sz w:val="24"/>
          <w:szCs w:val="24"/>
        </w:rPr>
        <w:t>的取值，仿真分析</w:t>
      </w:r>
      <w:r w:rsidR="00D10803" w:rsidRPr="006D02FF">
        <w:rPr>
          <w:rFonts w:ascii="宋体" w:hAnsi="宋体" w:hint="eastAsia"/>
          <w:sz w:val="24"/>
          <w:szCs w:val="24"/>
        </w:rPr>
        <w:t>处于</w:t>
      </w:r>
      <w:r w:rsidRPr="006D02FF">
        <w:rPr>
          <w:rFonts w:ascii="宋体" w:hAnsi="宋体" w:hint="eastAsia"/>
          <w:sz w:val="24"/>
          <w:szCs w:val="24"/>
        </w:rPr>
        <w:t>感染</w:t>
      </w:r>
      <w:proofErr w:type="gramStart"/>
      <w:r w:rsidRPr="006D02FF">
        <w:rPr>
          <w:rFonts w:ascii="宋体" w:hAnsi="宋体" w:hint="eastAsia"/>
          <w:sz w:val="24"/>
          <w:szCs w:val="24"/>
        </w:rPr>
        <w:t>者状态</w:t>
      </w:r>
      <w:proofErr w:type="gramEnd"/>
      <w:r w:rsidRPr="006D02FF">
        <w:rPr>
          <w:rFonts w:ascii="宋体" w:hAnsi="宋体" w:hint="eastAsia"/>
          <w:sz w:val="24"/>
          <w:szCs w:val="24"/>
        </w:rPr>
        <w:t>的人数随时间变化的情况</w:t>
      </w:r>
      <w:r w:rsidR="00D10803" w:rsidRPr="006D02FF">
        <w:rPr>
          <w:rFonts w:ascii="宋体" w:hAnsi="宋体" w:hint="eastAsia"/>
          <w:sz w:val="24"/>
          <w:szCs w:val="24"/>
        </w:rPr>
        <w:t>，具体包括：设置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="00D10803" w:rsidRPr="006D02FF">
        <w:rPr>
          <w:rFonts w:ascii="宋体" w:hAnsi="宋体" w:hint="eastAsia"/>
          <w:sz w:val="24"/>
          <w:szCs w:val="24"/>
        </w:rPr>
        <w:t>的取值分别为</w:t>
      </w:r>
      <w:r w:rsidR="00D10803" w:rsidRPr="006D02FF">
        <w:rPr>
          <w:rFonts w:ascii="宋体" w:hAnsi="宋体"/>
          <w:sz w:val="24"/>
          <w:szCs w:val="24"/>
        </w:rPr>
        <w:t>0.1</w:t>
      </w:r>
      <w:r w:rsidR="00D10803" w:rsidRPr="006D02FF">
        <w:rPr>
          <w:rFonts w:ascii="宋体" w:hAnsi="宋体" w:hint="eastAsia"/>
          <w:sz w:val="24"/>
          <w:szCs w:val="24"/>
        </w:rPr>
        <w:t>、</w:t>
      </w:r>
      <w:r w:rsidR="00D10803" w:rsidRPr="006D02FF">
        <w:rPr>
          <w:rFonts w:ascii="宋体" w:hAnsi="宋体"/>
          <w:sz w:val="24"/>
          <w:szCs w:val="24"/>
        </w:rPr>
        <w:t>0.5</w:t>
      </w:r>
      <w:r w:rsidR="00D10803" w:rsidRPr="006D02FF">
        <w:rPr>
          <w:rFonts w:ascii="宋体" w:hAnsi="宋体" w:hint="eastAsia"/>
          <w:sz w:val="24"/>
          <w:szCs w:val="24"/>
        </w:rPr>
        <w:t>、</w:t>
      </w:r>
      <w:r w:rsidR="00D10803" w:rsidRPr="006D02FF">
        <w:rPr>
          <w:rFonts w:ascii="宋体" w:hAnsi="宋体"/>
          <w:sz w:val="24"/>
          <w:szCs w:val="24"/>
        </w:rPr>
        <w:t>0.9</w:t>
      </w:r>
      <w:r w:rsidR="00D10803" w:rsidRPr="006D02FF">
        <w:rPr>
          <w:rFonts w:ascii="宋体" w:hAnsi="宋体" w:hint="eastAsia"/>
          <w:sz w:val="24"/>
          <w:szCs w:val="24"/>
        </w:rPr>
        <w:t>。</w:t>
      </w:r>
    </w:p>
    <w:p w:rsidR="00013202" w:rsidRPr="006D02FF" w:rsidRDefault="005C5BDD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</w:t>
      </w:r>
      <w:r w:rsidRPr="006D02FF">
        <w:rPr>
          <w:rFonts w:ascii="宋体" w:hAnsi="宋体"/>
          <w:sz w:val="24"/>
          <w:szCs w:val="24"/>
        </w:rPr>
        <w:t>S</w:t>
      </w:r>
      <w:r w:rsidR="00C35566" w:rsidRPr="006D02FF">
        <w:rPr>
          <w:rFonts w:ascii="宋体" w:hAnsi="宋体"/>
          <w:sz w:val="24"/>
          <w:szCs w:val="24"/>
        </w:rPr>
        <w:t>4</w:t>
      </w:r>
      <w:r w:rsidRPr="006D02FF">
        <w:rPr>
          <w:rFonts w:ascii="宋体" w:hAnsi="宋体"/>
          <w:sz w:val="24"/>
          <w:szCs w:val="24"/>
        </w:rPr>
        <w:t>2</w:t>
      </w:r>
      <w:r w:rsidRPr="006D02FF">
        <w:rPr>
          <w:rFonts w:ascii="宋体" w:hAnsi="宋体" w:hint="eastAsia"/>
          <w:sz w:val="24"/>
          <w:szCs w:val="24"/>
        </w:rPr>
        <w:t>：</w:t>
      </w:r>
      <w:r w:rsidR="0016759A" w:rsidRPr="006D02FF">
        <w:rPr>
          <w:rFonts w:ascii="宋体" w:hAnsi="宋体" w:hint="eastAsia"/>
          <w:sz w:val="24"/>
          <w:szCs w:val="24"/>
        </w:rPr>
        <w:t>变化</w:t>
      </w:r>
      <w:r w:rsidR="00900DDB" w:rsidRPr="006D02FF">
        <w:rPr>
          <w:rFonts w:hint="eastAsia"/>
          <w:sz w:val="24"/>
          <w:szCs w:val="24"/>
        </w:rPr>
        <w:t>有症状的概率的缩小系数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 w:rsidRPr="006D02FF">
        <w:rPr>
          <w:rFonts w:ascii="宋体" w:hAnsi="宋体" w:hint="eastAsia"/>
          <w:sz w:val="24"/>
          <w:szCs w:val="24"/>
        </w:rPr>
        <w:t>的取值，仿真分析</w:t>
      </w:r>
      <w:r w:rsidR="00C35566" w:rsidRPr="006D02FF">
        <w:rPr>
          <w:rFonts w:ascii="宋体" w:hAnsi="宋体" w:hint="eastAsia"/>
          <w:sz w:val="24"/>
          <w:szCs w:val="24"/>
        </w:rPr>
        <w:t>处于</w:t>
      </w:r>
      <w:r w:rsidR="00F82CA4" w:rsidRPr="006D02FF">
        <w:rPr>
          <w:rFonts w:ascii="宋体" w:hAnsi="宋体" w:hint="eastAsia"/>
          <w:sz w:val="24"/>
          <w:szCs w:val="24"/>
        </w:rPr>
        <w:t>感染</w:t>
      </w:r>
      <w:proofErr w:type="gramStart"/>
      <w:r w:rsidR="00F82CA4" w:rsidRPr="006D02FF">
        <w:rPr>
          <w:rFonts w:ascii="宋体" w:hAnsi="宋体" w:hint="eastAsia"/>
          <w:sz w:val="24"/>
          <w:szCs w:val="24"/>
        </w:rPr>
        <w:t>者</w:t>
      </w:r>
      <w:r w:rsidR="00C35566" w:rsidRPr="006D02FF">
        <w:rPr>
          <w:rFonts w:ascii="宋体" w:hAnsi="宋体" w:hint="eastAsia"/>
          <w:sz w:val="24"/>
          <w:szCs w:val="24"/>
        </w:rPr>
        <w:t>状态</w:t>
      </w:r>
      <w:proofErr w:type="gramEnd"/>
      <w:r w:rsidRPr="006D02FF">
        <w:rPr>
          <w:rFonts w:ascii="宋体" w:hAnsi="宋体" w:hint="eastAsia"/>
          <w:sz w:val="24"/>
          <w:szCs w:val="24"/>
        </w:rPr>
        <w:t>的人数随时间变化的情况</w:t>
      </w:r>
      <w:r w:rsidR="00D10803" w:rsidRPr="006D02FF">
        <w:rPr>
          <w:rFonts w:ascii="宋体" w:hAnsi="宋体" w:hint="eastAsia"/>
          <w:sz w:val="24"/>
          <w:szCs w:val="24"/>
        </w:rPr>
        <w:t>，具体包括：设置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 w:rsidR="00D10803" w:rsidRPr="006D02FF">
        <w:rPr>
          <w:rFonts w:ascii="宋体" w:hAnsi="宋体" w:hint="eastAsia"/>
          <w:sz w:val="24"/>
          <w:szCs w:val="24"/>
        </w:rPr>
        <w:t>的取值分别为</w:t>
      </w:r>
      <w:r w:rsidR="00D10803" w:rsidRPr="006D02FF">
        <w:rPr>
          <w:rFonts w:ascii="宋体" w:hAnsi="宋体"/>
          <w:sz w:val="24"/>
          <w:szCs w:val="24"/>
        </w:rPr>
        <w:t>0.2</w:t>
      </w:r>
      <w:r w:rsidR="00D10803" w:rsidRPr="006D02FF">
        <w:rPr>
          <w:rFonts w:ascii="宋体" w:hAnsi="宋体" w:hint="eastAsia"/>
          <w:sz w:val="24"/>
          <w:szCs w:val="24"/>
        </w:rPr>
        <w:t>、</w:t>
      </w:r>
      <w:r w:rsidR="00D10803" w:rsidRPr="006D02FF">
        <w:rPr>
          <w:rFonts w:ascii="宋体" w:hAnsi="宋体"/>
          <w:sz w:val="24"/>
          <w:szCs w:val="24"/>
        </w:rPr>
        <w:t>0.5</w:t>
      </w:r>
      <w:r w:rsidR="00D10803" w:rsidRPr="006D02FF">
        <w:rPr>
          <w:rFonts w:ascii="宋体" w:hAnsi="宋体" w:hint="eastAsia"/>
          <w:sz w:val="24"/>
          <w:szCs w:val="24"/>
        </w:rPr>
        <w:t>、</w:t>
      </w:r>
      <w:r w:rsidR="00D10803" w:rsidRPr="006D02FF">
        <w:rPr>
          <w:rFonts w:ascii="宋体" w:hAnsi="宋体"/>
          <w:sz w:val="24"/>
          <w:szCs w:val="24"/>
        </w:rPr>
        <w:t>0.8</w:t>
      </w:r>
      <w:r w:rsidR="00D10803" w:rsidRPr="006D02FF">
        <w:rPr>
          <w:rFonts w:ascii="宋体" w:hAnsi="宋体" w:hint="eastAsia"/>
          <w:sz w:val="24"/>
          <w:szCs w:val="24"/>
        </w:rPr>
        <w:t>。</w:t>
      </w:r>
    </w:p>
    <w:p w:rsidR="00013202" w:rsidRPr="006D02FF" w:rsidRDefault="005C5BDD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</w:t>
      </w:r>
      <w:r w:rsidRPr="006D02FF">
        <w:rPr>
          <w:rFonts w:ascii="宋体" w:hAnsi="宋体"/>
          <w:sz w:val="24"/>
          <w:szCs w:val="24"/>
        </w:rPr>
        <w:t>S</w:t>
      </w:r>
      <w:r w:rsidR="00C35566" w:rsidRPr="006D02FF">
        <w:rPr>
          <w:rFonts w:ascii="宋体" w:hAnsi="宋体"/>
          <w:sz w:val="24"/>
          <w:szCs w:val="24"/>
        </w:rPr>
        <w:t>4</w:t>
      </w:r>
      <w:r w:rsidRPr="006D02FF">
        <w:rPr>
          <w:rFonts w:ascii="宋体" w:hAnsi="宋体"/>
          <w:sz w:val="24"/>
          <w:szCs w:val="24"/>
        </w:rPr>
        <w:t>3</w:t>
      </w:r>
      <w:r w:rsidRPr="006D02FF">
        <w:rPr>
          <w:rFonts w:ascii="宋体" w:hAnsi="宋体" w:hint="eastAsia"/>
          <w:sz w:val="24"/>
          <w:szCs w:val="24"/>
        </w:rPr>
        <w:t>：</w:t>
      </w:r>
      <w:r w:rsidR="0016759A" w:rsidRPr="006D02FF">
        <w:rPr>
          <w:rFonts w:ascii="宋体" w:hAnsi="宋体" w:hint="eastAsia"/>
          <w:sz w:val="24"/>
          <w:szCs w:val="24"/>
        </w:rPr>
        <w:t>变化</w:t>
      </w:r>
      <w:r w:rsidRPr="006D02FF">
        <w:rPr>
          <w:rFonts w:ascii="宋体" w:hAnsi="宋体" w:hint="eastAsia"/>
          <w:sz w:val="24"/>
          <w:szCs w:val="24"/>
        </w:rPr>
        <w:t>发现期延长率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</m:oMath>
      <w:r w:rsidRPr="006D02FF">
        <w:rPr>
          <w:rFonts w:ascii="宋体" w:hAnsi="宋体" w:hint="eastAsia"/>
          <w:sz w:val="24"/>
          <w:szCs w:val="24"/>
        </w:rPr>
        <w:t>的取值，仿真分析</w:t>
      </w:r>
      <w:r w:rsidR="00D93D99" w:rsidRPr="006D02FF">
        <w:rPr>
          <w:rFonts w:ascii="宋体" w:hAnsi="宋体" w:hint="eastAsia"/>
          <w:sz w:val="24"/>
          <w:szCs w:val="24"/>
        </w:rPr>
        <w:t>感染</w:t>
      </w:r>
      <w:proofErr w:type="gramStart"/>
      <w:r w:rsidRPr="006D02FF">
        <w:rPr>
          <w:rFonts w:ascii="宋体" w:hAnsi="宋体" w:hint="eastAsia"/>
          <w:sz w:val="24"/>
          <w:szCs w:val="24"/>
        </w:rPr>
        <w:t>者状态</w:t>
      </w:r>
      <w:proofErr w:type="gramEnd"/>
      <w:r w:rsidRPr="006D02FF">
        <w:rPr>
          <w:rFonts w:ascii="宋体" w:hAnsi="宋体" w:hint="eastAsia"/>
          <w:sz w:val="24"/>
          <w:szCs w:val="24"/>
        </w:rPr>
        <w:t>的人数随时间变化的情况</w:t>
      </w:r>
      <w:r w:rsidR="00D10803" w:rsidRPr="006D02FF">
        <w:rPr>
          <w:rFonts w:ascii="宋体" w:hAnsi="宋体" w:hint="eastAsia"/>
          <w:sz w:val="24"/>
          <w:szCs w:val="24"/>
        </w:rPr>
        <w:t>，</w:t>
      </w:r>
      <w:r w:rsidR="00D10803" w:rsidRPr="006D02FF">
        <w:rPr>
          <w:rFonts w:ascii="宋体" w:hAnsi="宋体" w:hint="eastAsia"/>
          <w:sz w:val="24"/>
          <w:szCs w:val="24"/>
        </w:rPr>
        <w:lastRenderedPageBreak/>
        <w:t>具体包括：设置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</m:oMath>
      <w:r w:rsidR="00D10803" w:rsidRPr="006D02FF">
        <w:rPr>
          <w:rFonts w:ascii="宋体" w:hAnsi="宋体"/>
          <w:sz w:val="24"/>
          <w:szCs w:val="24"/>
        </w:rPr>
        <w:t>的取值分别为0.1</w:t>
      </w:r>
      <w:r w:rsidR="00D10803" w:rsidRPr="006D02FF">
        <w:rPr>
          <w:rFonts w:ascii="宋体" w:hAnsi="宋体" w:hint="eastAsia"/>
          <w:sz w:val="24"/>
          <w:szCs w:val="24"/>
        </w:rPr>
        <w:t>、</w:t>
      </w:r>
      <w:r w:rsidR="00D10803" w:rsidRPr="006D02FF">
        <w:rPr>
          <w:rFonts w:ascii="宋体" w:hAnsi="宋体"/>
          <w:sz w:val="24"/>
          <w:szCs w:val="24"/>
        </w:rPr>
        <w:t>0.3</w:t>
      </w:r>
      <w:r w:rsidR="00D10803" w:rsidRPr="006D02FF">
        <w:rPr>
          <w:rFonts w:ascii="宋体" w:hAnsi="宋体" w:hint="eastAsia"/>
          <w:sz w:val="24"/>
          <w:szCs w:val="24"/>
        </w:rPr>
        <w:t>、</w:t>
      </w:r>
      <w:r w:rsidR="00D10803" w:rsidRPr="006D02FF">
        <w:rPr>
          <w:rFonts w:ascii="宋体" w:hAnsi="宋体"/>
          <w:sz w:val="24"/>
          <w:szCs w:val="24"/>
        </w:rPr>
        <w:t>0.6</w:t>
      </w:r>
      <w:r w:rsidR="00D10803" w:rsidRPr="006D02FF">
        <w:rPr>
          <w:rFonts w:ascii="宋体" w:hAnsi="宋体" w:hint="eastAsia"/>
          <w:sz w:val="24"/>
          <w:szCs w:val="24"/>
        </w:rPr>
        <w:t>。</w:t>
      </w:r>
    </w:p>
    <w:p w:rsidR="004E18C1" w:rsidRPr="006D02FF" w:rsidRDefault="00013202" w:rsidP="00000734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本实施例的疫情风险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研判方法</w:t>
      </w:r>
      <w:proofErr w:type="gramEnd"/>
      <w:r w:rsidRPr="006D02FF">
        <w:rPr>
          <w:rFonts w:ascii="宋体" w:hAnsi="宋体" w:hint="eastAsia"/>
          <w:sz w:val="24"/>
          <w:szCs w:val="24"/>
        </w:rPr>
        <w:t>的验证</w:t>
      </w:r>
      <w:r w:rsidR="00620350" w:rsidRPr="006D02FF">
        <w:rPr>
          <w:rFonts w:ascii="宋体" w:hAnsi="宋体" w:hint="eastAsia"/>
          <w:sz w:val="24"/>
          <w:szCs w:val="24"/>
        </w:rPr>
        <w:t>实验</w:t>
      </w:r>
      <w:r w:rsidRPr="006D02FF">
        <w:rPr>
          <w:rFonts w:ascii="宋体" w:hAnsi="宋体" w:hint="eastAsia"/>
          <w:sz w:val="24"/>
          <w:szCs w:val="24"/>
        </w:rPr>
        <w:t>说明如下：</w:t>
      </w:r>
    </w:p>
    <w:p w:rsidR="00303CE6" w:rsidRPr="006D02FF" w:rsidRDefault="00BA04FF" w:rsidP="00303CE6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1</w:t>
      </w:r>
      <w:r w:rsidRPr="006D02FF">
        <w:rPr>
          <w:rFonts w:ascii="宋体" w:hAnsi="宋体" w:hint="eastAsia"/>
          <w:sz w:val="24"/>
          <w:szCs w:val="24"/>
        </w:rPr>
        <w:t>中</w:t>
      </w:r>
      <w:r w:rsidR="00303CE6" w:rsidRPr="006D02FF">
        <w:rPr>
          <w:rFonts w:ascii="宋体" w:hAnsi="宋体" w:hint="eastAsia"/>
          <w:sz w:val="24"/>
          <w:szCs w:val="24"/>
        </w:rPr>
        <w:t>各状态的总人数为</w:t>
      </w:r>
      <w:r w:rsidRPr="006D02FF">
        <w:rPr>
          <w:rFonts w:ascii="宋体" w:hAnsi="宋体" w:hint="eastAsia"/>
          <w:sz w:val="24"/>
          <w:szCs w:val="24"/>
        </w:rPr>
        <w:t>中国统计出版社(2010)中国统计年鉴</w:t>
      </w:r>
      <w:r w:rsidR="00303CE6" w:rsidRPr="006D02FF">
        <w:rPr>
          <w:rFonts w:ascii="宋体" w:hAnsi="宋体" w:hint="eastAsia"/>
          <w:sz w:val="24"/>
          <w:szCs w:val="24"/>
        </w:rPr>
        <w:t>发布的</w:t>
      </w:r>
      <w:r w:rsidRPr="006D02FF">
        <w:rPr>
          <w:rFonts w:ascii="宋体" w:hAnsi="宋体" w:hint="eastAsia"/>
          <w:sz w:val="24"/>
          <w:szCs w:val="24"/>
        </w:rPr>
        <w:t>上海人口</w:t>
      </w:r>
      <w:r w:rsidR="00303CE6" w:rsidRPr="006D02FF">
        <w:rPr>
          <w:rFonts w:ascii="宋体" w:hAnsi="宋体" w:hint="eastAsia"/>
          <w:sz w:val="24"/>
          <w:szCs w:val="24"/>
        </w:rPr>
        <w:t>数，定义初始感染者为未接种的有症状感染者，人数设置为总人数的万分之一。模型中参数w、q、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</m:oMath>
      <w:r w:rsidR="00303CE6" w:rsidRPr="006D02FF">
        <w:rPr>
          <w:rFonts w:ascii="宋体" w:hAnsi="宋体"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</m:oMath>
      <w:r w:rsidR="00303CE6" w:rsidRPr="006D02FF">
        <w:rPr>
          <w:rFonts w:ascii="宋体" w:hAnsi="宋体" w:hint="eastAsia"/>
          <w:sz w:val="24"/>
          <w:szCs w:val="24"/>
        </w:rPr>
        <w:t>都是来自相关参考文献。</w:t>
      </w:r>
    </w:p>
    <w:p w:rsidR="00303CE6" w:rsidRPr="006D02FF" w:rsidRDefault="00303CE6" w:rsidP="00303CE6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2</w:t>
      </w:r>
      <w:r w:rsidRPr="006D02FF">
        <w:rPr>
          <w:rFonts w:ascii="宋体" w:hAnsi="宋体" w:hint="eastAsia"/>
          <w:sz w:val="24"/>
          <w:szCs w:val="24"/>
        </w:rPr>
        <w:t>中</w:t>
      </w:r>
      <w:r w:rsidR="00AC6CA6" w:rsidRPr="006D02FF">
        <w:rPr>
          <w:rFonts w:ascii="宋体" w:hAnsi="宋体" w:hint="eastAsia"/>
          <w:sz w:val="24"/>
          <w:szCs w:val="24"/>
        </w:rPr>
        <w:t>四种环境下的人员分布由人口普查数据获得，通过步骤S</w:t>
      </w:r>
      <w:r w:rsidR="00AC6CA6" w:rsidRPr="006D02FF">
        <w:rPr>
          <w:rFonts w:ascii="宋体" w:hAnsi="宋体"/>
          <w:sz w:val="24"/>
          <w:szCs w:val="24"/>
        </w:rPr>
        <w:t>21</w:t>
      </w:r>
      <w:r w:rsidR="00AC6CA6" w:rsidRPr="006D02FF">
        <w:rPr>
          <w:rFonts w:ascii="宋体" w:hAnsi="宋体" w:hint="eastAsia"/>
          <w:sz w:val="24"/>
          <w:szCs w:val="24"/>
        </w:rPr>
        <w:t>计算不同环境下的各年龄组之间的接触频率。</w:t>
      </w:r>
    </w:p>
    <w:p w:rsidR="00EE3CE6" w:rsidRPr="006D02FF" w:rsidRDefault="00F8197D" w:rsidP="00E5488F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步骤S</w:t>
      </w:r>
      <w:r w:rsidRPr="006D02FF">
        <w:rPr>
          <w:rFonts w:ascii="宋体" w:hAnsi="宋体"/>
          <w:sz w:val="24"/>
          <w:szCs w:val="24"/>
        </w:rPr>
        <w:t>4</w:t>
      </w:r>
      <w:r w:rsidRPr="006D02FF">
        <w:rPr>
          <w:rFonts w:ascii="宋体" w:hAnsi="宋体" w:hint="eastAsia"/>
          <w:sz w:val="24"/>
          <w:szCs w:val="24"/>
        </w:rPr>
        <w:t>中，</w:t>
      </w:r>
      <w:r w:rsidR="00AC6CA6" w:rsidRPr="006D02FF">
        <w:rPr>
          <w:rFonts w:ascii="宋体" w:hAnsi="宋体" w:hint="eastAsia"/>
          <w:sz w:val="24"/>
          <w:szCs w:val="24"/>
        </w:rPr>
        <w:t>通过变化未接种比例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="00AC6CA6" w:rsidRPr="006D02FF">
        <w:rPr>
          <w:rFonts w:ascii="宋体" w:hAnsi="宋体" w:hint="eastAsia"/>
          <w:sz w:val="24"/>
          <w:szCs w:val="24"/>
        </w:rPr>
        <w:t>获取感染者人数随时间的变化，验证接种率的提升能够降低感染者人数的峰值及总人数。通过变</w:t>
      </w:r>
      <w:r w:rsidRPr="006D02FF">
        <w:rPr>
          <w:rFonts w:ascii="宋体" w:hAnsi="宋体" w:hint="eastAsia"/>
          <w:sz w:val="24"/>
          <w:szCs w:val="24"/>
        </w:rPr>
        <w:t>化接种带来的有症状的概率缩小系数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 w:rsidRPr="006D02FF">
        <w:rPr>
          <w:rFonts w:ascii="宋体" w:hAnsi="宋体" w:hint="eastAsia"/>
          <w:sz w:val="24"/>
          <w:szCs w:val="24"/>
        </w:rPr>
        <w:t>来获取未接种的无症状感染者、已接种的无症状感染者、未接种的有症状感染者和已接种的有症状感染者人数随时间的变化，验证接种导致潜伏者变为有症状感染者的概率降低，使得无症状感染者增多，增加了疫情进一步传播的风险。通过变化发现期延长率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k</m:t>
        </m:r>
      </m:oMath>
      <w:r w:rsidR="00E5488F" w:rsidRPr="006D02FF">
        <w:rPr>
          <w:rFonts w:ascii="宋体" w:hAnsi="宋体" w:hint="eastAsia"/>
          <w:sz w:val="24"/>
          <w:szCs w:val="24"/>
        </w:rPr>
        <w:t>获取感染者人数随时间的变化，验证无症状感染者由于症状表现较弱甚至不表现，导致不能被及时发现后，实施隔离措施，进一步导致感染者传播周期延长，增加了感染风险。</w:t>
      </w:r>
    </w:p>
    <w:p w:rsidR="008B2B35" w:rsidRPr="006D02FF" w:rsidRDefault="00EE3CE6" w:rsidP="00E5488F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本实施例是通过</w:t>
      </w:r>
      <w:proofErr w:type="gramStart"/>
      <w:r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Pr="006D02FF">
        <w:rPr>
          <w:rFonts w:ascii="宋体" w:hAnsi="宋体" w:hint="eastAsia"/>
          <w:sz w:val="24"/>
          <w:szCs w:val="24"/>
        </w:rPr>
        <w:t>判处于感染</w:t>
      </w:r>
      <w:proofErr w:type="gramStart"/>
      <w:r w:rsidRPr="006D02FF">
        <w:rPr>
          <w:rFonts w:ascii="宋体" w:hAnsi="宋体" w:hint="eastAsia"/>
          <w:sz w:val="24"/>
          <w:szCs w:val="24"/>
        </w:rPr>
        <w:t>者状</w:t>
      </w:r>
      <w:proofErr w:type="gramEnd"/>
      <w:r w:rsidRPr="006D02FF">
        <w:rPr>
          <w:rFonts w:ascii="宋体" w:hAnsi="宋体" w:hint="eastAsia"/>
          <w:sz w:val="24"/>
          <w:szCs w:val="24"/>
        </w:rPr>
        <w:t>态的人数变化，来确定疫情的传播风险。</w:t>
      </w:r>
      <w:r w:rsidR="00013202" w:rsidRPr="006D02FF">
        <w:rPr>
          <w:rFonts w:ascii="宋体" w:hAnsi="宋体"/>
          <w:sz w:val="24"/>
          <w:szCs w:val="24"/>
        </w:rPr>
        <w:cr/>
      </w:r>
      <w:r w:rsidR="008B2B35" w:rsidRPr="006D02FF">
        <w:rPr>
          <w:rFonts w:ascii="宋体" w:hAnsi="宋体"/>
          <w:sz w:val="24"/>
          <w:szCs w:val="24"/>
        </w:rPr>
        <w:t>本发明</w:t>
      </w:r>
      <w:r w:rsidR="008B2B35" w:rsidRPr="006D02FF">
        <w:rPr>
          <w:rFonts w:ascii="宋体" w:hAnsi="宋体" w:hint="eastAsia"/>
          <w:sz w:val="24"/>
          <w:szCs w:val="24"/>
        </w:rPr>
        <w:t>对实验数据处理部分基于时空大数据，使用了国家人口普查网站上公开的宏观和微观数据，并对不同样本人群的家庭、健康和经济状况进行了调查，然后使用自适应算法合成家庭、学校、工作场所及其他四种环境设置。</w:t>
      </w:r>
    </w:p>
    <w:p w:rsidR="008B2B35" w:rsidRPr="006D02FF" w:rsidRDefault="008B2B35" w:rsidP="00E5488F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</w:p>
    <w:p w:rsidR="006E7179" w:rsidRPr="006D02FF" w:rsidRDefault="006E7179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参考图7，实现本实施例的基于年龄结构的疫情风险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研判方法</w:t>
      </w:r>
      <w:proofErr w:type="gramEnd"/>
      <w:r w:rsidRPr="006D02FF">
        <w:rPr>
          <w:rFonts w:ascii="宋体" w:hAnsi="宋体" w:hint="eastAsia"/>
          <w:sz w:val="24"/>
          <w:szCs w:val="24"/>
        </w:rPr>
        <w:t>的系统包括：</w:t>
      </w:r>
    </w:p>
    <w:p w:rsidR="00AE0F1A" w:rsidRPr="006D02FF" w:rsidRDefault="00AE0F1A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疫情传播模型构建模块：用于根据疫苗接种率、疫苗接种效益、感染率、潜伏期、</w:t>
      </w:r>
      <w:r w:rsidR="00676871" w:rsidRPr="006D02FF">
        <w:rPr>
          <w:rFonts w:hint="eastAsia"/>
          <w:sz w:val="24"/>
          <w:szCs w:val="24"/>
        </w:rPr>
        <w:t>有症状的概率的缩小系数</w:t>
      </w:r>
      <w:r w:rsidRPr="006D02FF">
        <w:rPr>
          <w:rFonts w:ascii="宋体" w:hAnsi="宋体" w:hint="eastAsia"/>
          <w:sz w:val="24"/>
          <w:szCs w:val="24"/>
        </w:rPr>
        <w:t>、发现期、发现期延长率，建立微分动力学方程组，以构建疫情传播模型；</w:t>
      </w:r>
    </w:p>
    <w:p w:rsidR="00AE0F1A" w:rsidRPr="006D02FF" w:rsidRDefault="00AE0F1A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各年龄组之间的接触频率构建模块：考虑年龄结构对传播的影响，在不同环境设置下构建各年龄组之间的接触频率，将其加入疫情传播模型；</w:t>
      </w:r>
    </w:p>
    <w:p w:rsidR="00AE0F1A" w:rsidRPr="006D02FF" w:rsidRDefault="00AE0F1A" w:rsidP="00C66EBD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基本再生数计算模块：利用下一代矩阵法分别计算其基本再生数R</w:t>
      </w:r>
      <w:r w:rsidRPr="006D02FF">
        <w:rPr>
          <w:rFonts w:ascii="宋体" w:hAnsi="宋体"/>
          <w:sz w:val="24"/>
          <w:szCs w:val="24"/>
        </w:rPr>
        <w:t>0</w:t>
      </w:r>
      <w:r w:rsidRPr="006D02FF">
        <w:rPr>
          <w:rFonts w:ascii="宋体" w:hAnsi="宋体" w:hint="eastAsia"/>
          <w:sz w:val="24"/>
          <w:szCs w:val="24"/>
        </w:rPr>
        <w:t>；</w:t>
      </w:r>
    </w:p>
    <w:p w:rsidR="006E7179" w:rsidRPr="006D02FF" w:rsidRDefault="00AE0F1A" w:rsidP="00C66EBD">
      <w:pPr>
        <w:spacing w:line="276" w:lineRule="auto"/>
        <w:ind w:leftChars="-170" w:left="-357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Pr="006D02FF">
        <w:rPr>
          <w:rFonts w:ascii="宋体" w:hAnsi="宋体" w:hint="eastAsia"/>
          <w:sz w:val="24"/>
          <w:szCs w:val="24"/>
        </w:rPr>
        <w:t>判模型的敏感性分析模块：对疫情风险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Pr="006D02FF">
        <w:rPr>
          <w:rFonts w:ascii="宋体" w:hAnsi="宋体" w:hint="eastAsia"/>
          <w:sz w:val="24"/>
          <w:szCs w:val="24"/>
        </w:rPr>
        <w:t>判模型进行敏感性分析，研究疫苗接种率、</w:t>
      </w:r>
      <w:r w:rsidR="00676871" w:rsidRPr="006D02FF">
        <w:rPr>
          <w:rFonts w:hint="eastAsia"/>
          <w:sz w:val="24"/>
          <w:szCs w:val="24"/>
        </w:rPr>
        <w:t>有症状的概率的缩小系数</w:t>
      </w:r>
      <w:r w:rsidRPr="006D02FF">
        <w:rPr>
          <w:rFonts w:ascii="宋体" w:hAnsi="宋体" w:hint="eastAsia"/>
          <w:sz w:val="24"/>
          <w:szCs w:val="24"/>
        </w:rPr>
        <w:t>、发现期延长率对整个传播过程的影响</w:t>
      </w:r>
      <w:r w:rsidR="006E7179" w:rsidRPr="006D02FF">
        <w:rPr>
          <w:rFonts w:ascii="宋体" w:hAnsi="宋体" w:hint="eastAsia"/>
          <w:sz w:val="24"/>
          <w:szCs w:val="24"/>
        </w:rPr>
        <w:t>。</w:t>
      </w:r>
    </w:p>
    <w:p w:rsidR="006E7179" w:rsidRPr="006D02FF" w:rsidRDefault="006E7179" w:rsidP="00C66EBD">
      <w:pPr>
        <w:spacing w:line="276" w:lineRule="auto"/>
        <w:ind w:leftChars="-170" w:left="-357" w:rightChars="-297" w:right="-624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各个模块均可以由以程序形式在计算机系统中实现。</w:t>
      </w:r>
    </w:p>
    <w:p w:rsidR="00013202" w:rsidRPr="006D02FF" w:rsidRDefault="00EF04AE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本发明基于流行病学传播理论，考虑到易感染人的</w:t>
      </w:r>
      <w:r w:rsidR="0022020D" w:rsidRPr="006D02FF">
        <w:rPr>
          <w:rFonts w:ascii="宋体" w:hAnsi="宋体" w:hint="eastAsia"/>
          <w:sz w:val="24"/>
          <w:szCs w:val="24"/>
        </w:rPr>
        <w:t>疫苗接种率</w:t>
      </w:r>
      <w:r w:rsidRPr="006D02FF">
        <w:rPr>
          <w:rFonts w:ascii="宋体" w:hAnsi="宋体" w:hint="eastAsia"/>
          <w:sz w:val="24"/>
          <w:szCs w:val="24"/>
        </w:rPr>
        <w:t>、接种导致潜伏期延长、有无症状感染者被发现的时间和人群结构会影响疫情传播的过程，提出了一种基于年龄结构的疫情风险</w:t>
      </w:r>
      <w:proofErr w:type="gramStart"/>
      <w:r w:rsidRPr="006D02FF">
        <w:rPr>
          <w:rFonts w:ascii="宋体" w:hAnsi="宋体" w:hint="eastAsia"/>
          <w:sz w:val="24"/>
          <w:szCs w:val="24"/>
        </w:rPr>
        <w:t>研</w:t>
      </w:r>
      <w:proofErr w:type="gramEnd"/>
      <w:r w:rsidRPr="006D02FF">
        <w:rPr>
          <w:rFonts w:ascii="宋体" w:hAnsi="宋体" w:hint="eastAsia"/>
          <w:sz w:val="24"/>
          <w:szCs w:val="24"/>
        </w:rPr>
        <w:t>判方法，仿真分析了</w:t>
      </w:r>
      <w:r w:rsidR="0022020D" w:rsidRPr="006D02FF">
        <w:rPr>
          <w:rFonts w:ascii="宋体" w:hAnsi="宋体" w:hint="eastAsia"/>
          <w:sz w:val="24"/>
          <w:szCs w:val="24"/>
        </w:rPr>
        <w:t>疫苗接种率</w:t>
      </w:r>
      <w:r w:rsidRPr="006D02FF">
        <w:rPr>
          <w:rFonts w:ascii="宋体" w:hAnsi="宋体" w:hint="eastAsia"/>
          <w:sz w:val="24"/>
          <w:szCs w:val="24"/>
        </w:rPr>
        <w:t>、</w:t>
      </w:r>
      <w:r w:rsidR="00676871" w:rsidRPr="006D02FF">
        <w:rPr>
          <w:rFonts w:hint="eastAsia"/>
          <w:sz w:val="24"/>
          <w:szCs w:val="24"/>
        </w:rPr>
        <w:t>有症状的概率的缩小系数</w:t>
      </w:r>
      <w:r w:rsidRPr="006D02FF">
        <w:rPr>
          <w:rFonts w:ascii="宋体" w:hAnsi="宋体" w:hint="eastAsia"/>
          <w:sz w:val="24"/>
          <w:szCs w:val="24"/>
        </w:rPr>
        <w:t>、发现期延长率以及年龄结构对疫情传播风险的影响，证明严格的管控措施能够较好的降低疫情的风险。</w:t>
      </w:r>
    </w:p>
    <w:p w:rsidR="003469C8" w:rsidRPr="006D02FF" w:rsidRDefault="003469C8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</w:p>
    <w:p w:rsidR="00013202" w:rsidRPr="006D02FF" w:rsidRDefault="00A31389" w:rsidP="00C66EBD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 w:rsidRPr="006D02FF">
        <w:rPr>
          <w:rFonts w:ascii="宋体" w:hAnsi="宋体" w:hint="eastAsia"/>
          <w:sz w:val="24"/>
          <w:szCs w:val="24"/>
        </w:rPr>
        <w:t>以上所述仅为本发明的较佳实施例而已，并不用以限制本发明，凡在本发明的精神和原则之内，所做的任何修改、等同替换、改进等，均应包含在本发明保护的范围之内。</w:t>
      </w:r>
    </w:p>
    <w:p w:rsidR="00AF2BA0" w:rsidRPr="006D02FF" w:rsidRDefault="00AF2BA0">
      <w:pPr>
        <w:spacing w:line="360" w:lineRule="auto"/>
        <w:ind w:leftChars="-170" w:left="-357" w:rightChars="-330" w:right="-693" w:firstLineChars="200" w:firstLine="560"/>
        <w:rPr>
          <w:rFonts w:ascii="宋体" w:hAnsi="宋体"/>
          <w:sz w:val="28"/>
          <w:szCs w:val="28"/>
        </w:rPr>
        <w:sectPr w:rsidR="00AF2BA0" w:rsidRPr="006D02FF" w:rsidSect="00B673D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F2BA0" w:rsidRPr="006D02FF" w:rsidRDefault="00AF2BA0" w:rsidP="00AF2BA0">
      <w:pPr>
        <w:pBdr>
          <w:bottom w:val="single" w:sz="6" w:space="1" w:color="auto"/>
        </w:pBdr>
        <w:jc w:val="center"/>
        <w:rPr>
          <w:b/>
          <w:sz w:val="36"/>
          <w:szCs w:val="36"/>
        </w:rPr>
      </w:pPr>
      <w:r w:rsidRPr="006D02FF">
        <w:rPr>
          <w:b/>
          <w:sz w:val="36"/>
          <w:szCs w:val="36"/>
        </w:rPr>
        <w:lastRenderedPageBreak/>
        <w:t>说</w:t>
      </w:r>
      <w:r w:rsidRPr="006D02FF">
        <w:rPr>
          <w:rFonts w:hint="eastAsia"/>
          <w:b/>
          <w:sz w:val="36"/>
          <w:szCs w:val="36"/>
        </w:rPr>
        <w:t xml:space="preserve"> </w:t>
      </w:r>
      <w:r w:rsidRPr="006D02FF">
        <w:rPr>
          <w:b/>
          <w:sz w:val="36"/>
          <w:szCs w:val="36"/>
        </w:rPr>
        <w:t>明</w:t>
      </w:r>
      <w:r w:rsidRPr="006D02FF">
        <w:rPr>
          <w:rFonts w:hint="eastAsia"/>
          <w:b/>
          <w:sz w:val="36"/>
          <w:szCs w:val="36"/>
        </w:rPr>
        <w:t xml:space="preserve"> </w:t>
      </w:r>
      <w:r w:rsidRPr="006D02FF">
        <w:rPr>
          <w:b/>
          <w:sz w:val="36"/>
          <w:szCs w:val="36"/>
        </w:rPr>
        <w:t>书</w:t>
      </w:r>
      <w:r w:rsidRPr="006D02FF">
        <w:rPr>
          <w:rFonts w:hint="eastAsia"/>
          <w:b/>
          <w:sz w:val="36"/>
          <w:szCs w:val="36"/>
        </w:rPr>
        <w:t xml:space="preserve"> </w:t>
      </w:r>
      <w:r w:rsidRPr="006D02FF">
        <w:rPr>
          <w:b/>
          <w:sz w:val="36"/>
          <w:szCs w:val="36"/>
        </w:rPr>
        <w:t>附</w:t>
      </w:r>
      <w:r w:rsidRPr="006D02FF">
        <w:rPr>
          <w:rFonts w:hint="eastAsia"/>
          <w:b/>
          <w:sz w:val="36"/>
          <w:szCs w:val="36"/>
        </w:rPr>
        <w:t xml:space="preserve"> </w:t>
      </w:r>
      <w:r w:rsidRPr="006D02FF">
        <w:rPr>
          <w:b/>
          <w:sz w:val="36"/>
          <w:szCs w:val="36"/>
        </w:rPr>
        <w:t>图</w:t>
      </w:r>
    </w:p>
    <w:p w:rsidR="00AF2BA0" w:rsidRPr="006D02FF" w:rsidRDefault="00AF2BA0" w:rsidP="00AF2BA0">
      <w:pPr>
        <w:pBdr>
          <w:between w:val="single" w:sz="4" w:space="1" w:color="auto"/>
        </w:pBdr>
      </w:pPr>
    </w:p>
    <w:p w:rsidR="00AF2BA0" w:rsidRPr="006D02FF" w:rsidRDefault="00AF2BA0" w:rsidP="00AF2BA0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6D02FF">
        <w:rPr>
          <w:noProof/>
        </w:rPr>
        <w:drawing>
          <wp:inline distT="0" distB="0" distL="0" distR="0">
            <wp:extent cx="4523861" cy="3627120"/>
            <wp:effectExtent l="0" t="0" r="0" b="0"/>
            <wp:docPr id="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61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A0" w:rsidRPr="006D02FF" w:rsidRDefault="00AF2BA0" w:rsidP="00AF2BA0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6D02FF">
        <w:rPr>
          <w:rFonts w:ascii="宋体" w:hAnsi="宋体"/>
          <w:b/>
          <w:sz w:val="28"/>
          <w:szCs w:val="28"/>
        </w:rPr>
        <w:t>图</w:t>
      </w:r>
      <w:r w:rsidRPr="006D02FF">
        <w:rPr>
          <w:rFonts w:ascii="宋体" w:hAnsi="宋体" w:hint="eastAsia"/>
          <w:b/>
          <w:sz w:val="28"/>
          <w:szCs w:val="28"/>
        </w:rPr>
        <w:t>1</w:t>
      </w:r>
    </w:p>
    <w:p w:rsidR="00AF2BA0" w:rsidRPr="006D02FF" w:rsidRDefault="00AF2BA0" w:rsidP="00AF2BA0">
      <w:pPr>
        <w:spacing w:line="360" w:lineRule="auto"/>
        <w:rPr>
          <w:rFonts w:ascii="宋体" w:hAnsi="宋体"/>
          <w:sz w:val="28"/>
          <w:szCs w:val="28"/>
        </w:rPr>
      </w:pPr>
      <w:r w:rsidRPr="006D02FF">
        <w:rPr>
          <w:noProof/>
        </w:rPr>
        <w:drawing>
          <wp:inline distT="0" distB="0" distL="0" distR="0">
            <wp:extent cx="5273040" cy="2774248"/>
            <wp:effectExtent l="0" t="0" r="0" b="0"/>
            <wp:docPr id="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7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A0" w:rsidRPr="006D02FF" w:rsidRDefault="00AF2BA0" w:rsidP="00AF2BA0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6D02FF">
        <w:rPr>
          <w:rFonts w:ascii="宋体" w:hAnsi="宋体"/>
          <w:b/>
          <w:sz w:val="28"/>
          <w:szCs w:val="28"/>
        </w:rPr>
        <w:t>图</w:t>
      </w:r>
      <w:r w:rsidRPr="006D02FF">
        <w:rPr>
          <w:rFonts w:ascii="宋体" w:hAnsi="宋体" w:hint="eastAsia"/>
          <w:b/>
          <w:sz w:val="28"/>
          <w:szCs w:val="28"/>
        </w:rPr>
        <w:t>2</w:t>
      </w:r>
    </w:p>
    <w:p w:rsidR="00AF2BA0" w:rsidRPr="006D02FF" w:rsidRDefault="00AF2BA0" w:rsidP="00AF2BA0">
      <w:pPr>
        <w:spacing w:line="360" w:lineRule="auto"/>
        <w:jc w:val="center"/>
        <w:rPr>
          <w:noProof/>
        </w:rPr>
      </w:pPr>
      <w:r w:rsidRPr="006D02FF">
        <w:rPr>
          <w:noProof/>
        </w:rPr>
        <w:lastRenderedPageBreak/>
        <w:drawing>
          <wp:inline distT="0" distB="0" distL="0" distR="0">
            <wp:extent cx="4732020" cy="3307080"/>
            <wp:effectExtent l="19050" t="0" r="0" b="0"/>
            <wp:docPr id="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A0" w:rsidRPr="006D02FF" w:rsidRDefault="00AF2BA0" w:rsidP="00AF2BA0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6D02FF">
        <w:rPr>
          <w:rFonts w:ascii="宋体" w:hAnsi="宋体"/>
          <w:b/>
          <w:sz w:val="28"/>
          <w:szCs w:val="28"/>
        </w:rPr>
        <w:t>图</w:t>
      </w:r>
      <w:r w:rsidRPr="006D02FF">
        <w:rPr>
          <w:rFonts w:ascii="宋体" w:hAnsi="宋体" w:hint="eastAsia"/>
          <w:b/>
          <w:sz w:val="28"/>
          <w:szCs w:val="28"/>
        </w:rPr>
        <w:t>3</w:t>
      </w:r>
    </w:p>
    <w:p w:rsidR="00AF2BA0" w:rsidRPr="006D02FF" w:rsidRDefault="00AF2BA0" w:rsidP="00AF2BA0">
      <w:pPr>
        <w:spacing w:line="360" w:lineRule="auto"/>
        <w:jc w:val="center"/>
        <w:rPr>
          <w:noProof/>
        </w:rPr>
      </w:pPr>
      <w:r w:rsidRPr="006D02FF">
        <w:rPr>
          <w:noProof/>
        </w:rPr>
        <w:drawing>
          <wp:inline distT="0" distB="0" distL="0" distR="0">
            <wp:extent cx="5273040" cy="1684020"/>
            <wp:effectExtent l="19050" t="0" r="3810" b="0"/>
            <wp:docPr id="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A0" w:rsidRPr="006D02FF" w:rsidRDefault="00AF2BA0" w:rsidP="00AF2BA0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6D02FF">
        <w:rPr>
          <w:rFonts w:ascii="宋体" w:hAnsi="宋体"/>
          <w:b/>
          <w:sz w:val="28"/>
          <w:szCs w:val="28"/>
        </w:rPr>
        <w:t>图4</w:t>
      </w:r>
    </w:p>
    <w:p w:rsidR="00AF2BA0" w:rsidRPr="006D02FF" w:rsidRDefault="00AF2BA0" w:rsidP="00AF2BA0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6D02FF">
        <w:rPr>
          <w:noProof/>
        </w:rPr>
        <w:lastRenderedPageBreak/>
        <w:drawing>
          <wp:inline distT="0" distB="0" distL="0" distR="0">
            <wp:extent cx="5204460" cy="2926080"/>
            <wp:effectExtent l="19050" t="0" r="0" b="0"/>
            <wp:docPr id="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A0" w:rsidRPr="006D02FF" w:rsidRDefault="00AF2BA0" w:rsidP="00AF2BA0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6D02FF">
        <w:rPr>
          <w:rFonts w:ascii="宋体" w:hAnsi="宋体"/>
          <w:b/>
          <w:sz w:val="28"/>
          <w:szCs w:val="28"/>
        </w:rPr>
        <w:t>图5</w:t>
      </w:r>
    </w:p>
    <w:p w:rsidR="00AF2BA0" w:rsidRPr="006D02FF" w:rsidRDefault="00AF2BA0" w:rsidP="00AF2BA0">
      <w:pPr>
        <w:spacing w:line="360" w:lineRule="auto"/>
        <w:jc w:val="center"/>
        <w:rPr>
          <w:noProof/>
        </w:rPr>
      </w:pPr>
      <w:r w:rsidRPr="006D02FF">
        <w:rPr>
          <w:noProof/>
        </w:rPr>
        <w:drawing>
          <wp:inline distT="0" distB="0" distL="0" distR="0">
            <wp:extent cx="5163364" cy="3680460"/>
            <wp:effectExtent l="0" t="0" r="0" b="0"/>
            <wp:docPr id="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364" cy="368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A0" w:rsidRPr="006D02FF" w:rsidRDefault="00AF2BA0" w:rsidP="00AF2BA0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6D02FF">
        <w:rPr>
          <w:rFonts w:ascii="宋体" w:hAnsi="宋体" w:hint="eastAsia"/>
          <w:b/>
          <w:sz w:val="28"/>
          <w:szCs w:val="28"/>
        </w:rPr>
        <w:t>图</w:t>
      </w:r>
      <w:r w:rsidRPr="006D02FF">
        <w:rPr>
          <w:rFonts w:ascii="宋体" w:hAnsi="宋体"/>
          <w:b/>
          <w:sz w:val="28"/>
          <w:szCs w:val="28"/>
        </w:rPr>
        <w:t>6</w:t>
      </w:r>
    </w:p>
    <w:p w:rsidR="00AF2BA0" w:rsidRPr="006D02FF" w:rsidRDefault="00AF2BA0" w:rsidP="00AF2BA0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6D02FF">
        <w:rPr>
          <w:rFonts w:ascii="宋体" w:hAnsi="宋体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3787140" cy="2667000"/>
            <wp:effectExtent l="19050" t="0" r="3810" b="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A0" w:rsidRDefault="00AF2BA0" w:rsidP="006D02FF">
      <w:pPr>
        <w:spacing w:line="360" w:lineRule="auto"/>
        <w:ind w:leftChars="-170" w:left="-357" w:rightChars="-330" w:right="-693" w:firstLineChars="200" w:firstLine="562"/>
        <w:jc w:val="center"/>
        <w:rPr>
          <w:rFonts w:ascii="宋体" w:hAnsi="宋体"/>
          <w:sz w:val="28"/>
          <w:szCs w:val="28"/>
        </w:rPr>
      </w:pPr>
      <w:r w:rsidRPr="006D02FF">
        <w:rPr>
          <w:rFonts w:ascii="宋体" w:hAnsi="宋体" w:hint="eastAsia"/>
          <w:b/>
          <w:sz w:val="28"/>
          <w:szCs w:val="28"/>
        </w:rPr>
        <w:t>图7</w:t>
      </w:r>
    </w:p>
    <w:sectPr w:rsidR="00AF2BA0" w:rsidSect="00B673D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949" w:rsidRDefault="009C7949">
      <w:r>
        <w:separator/>
      </w:r>
    </w:p>
  </w:endnote>
  <w:endnote w:type="continuationSeparator" w:id="0">
    <w:p w:rsidR="009C7949" w:rsidRDefault="009C7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131" w:rsidRDefault="00525131">
    <w:pPr>
      <w:pStyle w:val="a6"/>
      <w:jc w:val="center"/>
    </w:pPr>
    <w:r>
      <w:rPr>
        <w:rFonts w:ascii="宋体" w:hAnsi="宋体"/>
        <w:kern w:val="0"/>
        <w:sz w:val="24"/>
      </w:rPr>
      <w:t xml:space="preserve">- </w:t>
    </w:r>
    <w:r w:rsidR="00C12642">
      <w:rPr>
        <w:rFonts w:ascii="宋体" w:hAnsi="宋体"/>
        <w:kern w:val="0"/>
        <w:sz w:val="24"/>
      </w:rPr>
      <w:fldChar w:fldCharType="begin"/>
    </w:r>
    <w:r>
      <w:rPr>
        <w:rFonts w:ascii="宋体" w:hAnsi="宋体"/>
        <w:kern w:val="0"/>
        <w:sz w:val="24"/>
      </w:rPr>
      <w:instrText xml:space="preserve"> PAGE </w:instrText>
    </w:r>
    <w:r w:rsidR="00C12642">
      <w:rPr>
        <w:rFonts w:ascii="宋体" w:hAnsi="宋体"/>
        <w:kern w:val="0"/>
        <w:sz w:val="24"/>
      </w:rPr>
      <w:fldChar w:fldCharType="separate"/>
    </w:r>
    <w:r w:rsidR="00CF1CC7">
      <w:rPr>
        <w:rFonts w:ascii="宋体" w:hAnsi="宋体"/>
        <w:noProof/>
        <w:kern w:val="0"/>
        <w:sz w:val="24"/>
      </w:rPr>
      <w:t>1</w:t>
    </w:r>
    <w:r w:rsidR="00C12642">
      <w:rPr>
        <w:rFonts w:ascii="宋体" w:hAnsi="宋体"/>
        <w:kern w:val="0"/>
        <w:sz w:val="24"/>
      </w:rPr>
      <w:fldChar w:fldCharType="end"/>
    </w:r>
    <w:r>
      <w:rPr>
        <w:rFonts w:ascii="宋体" w:hAnsi="宋体"/>
        <w:kern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949" w:rsidRDefault="009C7949">
      <w:r>
        <w:separator/>
      </w:r>
    </w:p>
  </w:footnote>
  <w:footnote w:type="continuationSeparator" w:id="0">
    <w:p w:rsidR="009C7949" w:rsidRDefault="009C7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7208"/>
    <w:multiLevelType w:val="hybridMultilevel"/>
    <w:tmpl w:val="2A9892C0"/>
    <w:lvl w:ilvl="0" w:tplc="39969762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3" w:hanging="420"/>
      </w:pPr>
    </w:lvl>
    <w:lvl w:ilvl="2" w:tplc="0409001B" w:tentative="1">
      <w:start w:val="1"/>
      <w:numFmt w:val="lowerRoman"/>
      <w:lvlText w:val="%3."/>
      <w:lvlJc w:val="right"/>
      <w:pPr>
        <w:ind w:left="1383" w:hanging="420"/>
      </w:pPr>
    </w:lvl>
    <w:lvl w:ilvl="3" w:tplc="0409000F" w:tentative="1">
      <w:start w:val="1"/>
      <w:numFmt w:val="decimal"/>
      <w:lvlText w:val="%4."/>
      <w:lvlJc w:val="left"/>
      <w:pPr>
        <w:ind w:left="1803" w:hanging="420"/>
      </w:pPr>
    </w:lvl>
    <w:lvl w:ilvl="4" w:tplc="04090019" w:tentative="1">
      <w:start w:val="1"/>
      <w:numFmt w:val="lowerLetter"/>
      <w:lvlText w:val="%5)"/>
      <w:lvlJc w:val="left"/>
      <w:pPr>
        <w:ind w:left="2223" w:hanging="420"/>
      </w:pPr>
    </w:lvl>
    <w:lvl w:ilvl="5" w:tplc="0409001B" w:tentative="1">
      <w:start w:val="1"/>
      <w:numFmt w:val="lowerRoman"/>
      <w:lvlText w:val="%6."/>
      <w:lvlJc w:val="right"/>
      <w:pPr>
        <w:ind w:left="2643" w:hanging="420"/>
      </w:pPr>
    </w:lvl>
    <w:lvl w:ilvl="6" w:tplc="0409000F" w:tentative="1">
      <w:start w:val="1"/>
      <w:numFmt w:val="decimal"/>
      <w:lvlText w:val="%7."/>
      <w:lvlJc w:val="left"/>
      <w:pPr>
        <w:ind w:left="3063" w:hanging="420"/>
      </w:pPr>
    </w:lvl>
    <w:lvl w:ilvl="7" w:tplc="04090019" w:tentative="1">
      <w:start w:val="1"/>
      <w:numFmt w:val="lowerLetter"/>
      <w:lvlText w:val="%8)"/>
      <w:lvlJc w:val="left"/>
      <w:pPr>
        <w:ind w:left="3483" w:hanging="420"/>
      </w:pPr>
    </w:lvl>
    <w:lvl w:ilvl="8" w:tplc="0409001B" w:tentative="1">
      <w:start w:val="1"/>
      <w:numFmt w:val="lowerRoman"/>
      <w:lvlText w:val="%9."/>
      <w:lvlJc w:val="right"/>
      <w:pPr>
        <w:ind w:left="3903" w:hanging="420"/>
      </w:pPr>
    </w:lvl>
  </w:abstractNum>
  <w:abstractNum w:abstractNumId="1" w15:restartNumberingAfterBreak="0">
    <w:nsid w:val="12F4555D"/>
    <w:multiLevelType w:val="hybridMultilevel"/>
    <w:tmpl w:val="396A1394"/>
    <w:lvl w:ilvl="0" w:tplc="69320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6F04C2"/>
    <w:multiLevelType w:val="hybridMultilevel"/>
    <w:tmpl w:val="FFAE50AC"/>
    <w:lvl w:ilvl="0" w:tplc="EFC4D70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26FC52EF"/>
    <w:multiLevelType w:val="hybridMultilevel"/>
    <w:tmpl w:val="A998D170"/>
    <w:lvl w:ilvl="0" w:tplc="C848F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966817"/>
    <w:multiLevelType w:val="hybridMultilevel"/>
    <w:tmpl w:val="0EC62668"/>
    <w:lvl w:ilvl="0" w:tplc="057EF92E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D0DEC"/>
    <w:multiLevelType w:val="hybridMultilevel"/>
    <w:tmpl w:val="E5F2FE9E"/>
    <w:lvl w:ilvl="0" w:tplc="0C7C371E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39"/>
        </w:tabs>
        <w:ind w:left="123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9"/>
        </w:tabs>
        <w:ind w:left="165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9"/>
        </w:tabs>
        <w:ind w:left="207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99"/>
        </w:tabs>
        <w:ind w:left="249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9"/>
        </w:tabs>
        <w:ind w:left="291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9"/>
        </w:tabs>
        <w:ind w:left="333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59"/>
        </w:tabs>
        <w:ind w:left="375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79"/>
        </w:tabs>
        <w:ind w:left="4179" w:hanging="420"/>
      </w:pPr>
    </w:lvl>
  </w:abstractNum>
  <w:abstractNum w:abstractNumId="6" w15:restartNumberingAfterBreak="0">
    <w:nsid w:val="4C970417"/>
    <w:multiLevelType w:val="hybridMultilevel"/>
    <w:tmpl w:val="D6A64A78"/>
    <w:lvl w:ilvl="0" w:tplc="6DA260AC">
      <w:start w:val="1"/>
      <w:numFmt w:val="lowerLetter"/>
      <w:lvlText w:val="%1."/>
      <w:lvlJc w:val="left"/>
      <w:pPr>
        <w:ind w:left="785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4DB02F73"/>
    <w:multiLevelType w:val="hybridMultilevel"/>
    <w:tmpl w:val="4B7C4096"/>
    <w:lvl w:ilvl="0" w:tplc="629C9616">
      <w:start w:val="1"/>
      <w:numFmt w:val="decimal"/>
      <w:lvlText w:val="%1."/>
      <w:lvlJc w:val="left"/>
      <w:pPr>
        <w:tabs>
          <w:tab w:val="num" w:pos="1269"/>
        </w:tabs>
        <w:ind w:left="1269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39"/>
        </w:tabs>
        <w:ind w:left="123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9"/>
        </w:tabs>
        <w:ind w:left="165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9"/>
        </w:tabs>
        <w:ind w:left="207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99"/>
        </w:tabs>
        <w:ind w:left="249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9"/>
        </w:tabs>
        <w:ind w:left="291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9"/>
        </w:tabs>
        <w:ind w:left="333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59"/>
        </w:tabs>
        <w:ind w:left="375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79"/>
        </w:tabs>
        <w:ind w:left="4179" w:hanging="420"/>
      </w:pPr>
    </w:lvl>
  </w:abstractNum>
  <w:abstractNum w:abstractNumId="8" w15:restartNumberingAfterBreak="0">
    <w:nsid w:val="4F5B2C00"/>
    <w:multiLevelType w:val="hybridMultilevel"/>
    <w:tmpl w:val="25548566"/>
    <w:lvl w:ilvl="0" w:tplc="1040CE9E">
      <w:start w:val="1"/>
      <w:numFmt w:val="decimal"/>
      <w:lvlText w:val="（%1）"/>
      <w:lvlJc w:val="left"/>
      <w:pPr>
        <w:ind w:left="9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3" w:hanging="420"/>
      </w:pPr>
    </w:lvl>
    <w:lvl w:ilvl="2" w:tplc="0409001B" w:tentative="1">
      <w:start w:val="1"/>
      <w:numFmt w:val="lowerRoman"/>
      <w:lvlText w:val="%3."/>
      <w:lvlJc w:val="right"/>
      <w:pPr>
        <w:ind w:left="1463" w:hanging="420"/>
      </w:pPr>
    </w:lvl>
    <w:lvl w:ilvl="3" w:tplc="0409000F" w:tentative="1">
      <w:start w:val="1"/>
      <w:numFmt w:val="decimal"/>
      <w:lvlText w:val="%4."/>
      <w:lvlJc w:val="left"/>
      <w:pPr>
        <w:ind w:left="1883" w:hanging="420"/>
      </w:pPr>
    </w:lvl>
    <w:lvl w:ilvl="4" w:tplc="04090019" w:tentative="1">
      <w:start w:val="1"/>
      <w:numFmt w:val="lowerLetter"/>
      <w:lvlText w:val="%5)"/>
      <w:lvlJc w:val="left"/>
      <w:pPr>
        <w:ind w:left="2303" w:hanging="420"/>
      </w:pPr>
    </w:lvl>
    <w:lvl w:ilvl="5" w:tplc="0409001B" w:tentative="1">
      <w:start w:val="1"/>
      <w:numFmt w:val="lowerRoman"/>
      <w:lvlText w:val="%6."/>
      <w:lvlJc w:val="right"/>
      <w:pPr>
        <w:ind w:left="2723" w:hanging="420"/>
      </w:pPr>
    </w:lvl>
    <w:lvl w:ilvl="6" w:tplc="0409000F" w:tentative="1">
      <w:start w:val="1"/>
      <w:numFmt w:val="decimal"/>
      <w:lvlText w:val="%7."/>
      <w:lvlJc w:val="left"/>
      <w:pPr>
        <w:ind w:left="3143" w:hanging="420"/>
      </w:pPr>
    </w:lvl>
    <w:lvl w:ilvl="7" w:tplc="04090019" w:tentative="1">
      <w:start w:val="1"/>
      <w:numFmt w:val="lowerLetter"/>
      <w:lvlText w:val="%8)"/>
      <w:lvlJc w:val="left"/>
      <w:pPr>
        <w:ind w:left="3563" w:hanging="420"/>
      </w:pPr>
    </w:lvl>
    <w:lvl w:ilvl="8" w:tplc="0409001B" w:tentative="1">
      <w:start w:val="1"/>
      <w:numFmt w:val="lowerRoman"/>
      <w:lvlText w:val="%9."/>
      <w:lvlJc w:val="right"/>
      <w:pPr>
        <w:ind w:left="3983" w:hanging="420"/>
      </w:pPr>
    </w:lvl>
  </w:abstractNum>
  <w:abstractNum w:abstractNumId="9" w15:restartNumberingAfterBreak="0">
    <w:nsid w:val="612810EF"/>
    <w:multiLevelType w:val="hybridMultilevel"/>
    <w:tmpl w:val="58A06B42"/>
    <w:lvl w:ilvl="0" w:tplc="FDF070EA">
      <w:start w:val="1"/>
      <w:numFmt w:val="decimal"/>
      <w:lvlText w:val="%1."/>
      <w:lvlJc w:val="left"/>
      <w:pPr>
        <w:ind w:left="5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3" w:hanging="420"/>
      </w:pPr>
    </w:lvl>
    <w:lvl w:ilvl="2" w:tplc="0409001B" w:tentative="1">
      <w:start w:val="1"/>
      <w:numFmt w:val="lowerRoman"/>
      <w:lvlText w:val="%3."/>
      <w:lvlJc w:val="right"/>
      <w:pPr>
        <w:ind w:left="1463" w:hanging="420"/>
      </w:pPr>
    </w:lvl>
    <w:lvl w:ilvl="3" w:tplc="0409000F" w:tentative="1">
      <w:start w:val="1"/>
      <w:numFmt w:val="decimal"/>
      <w:lvlText w:val="%4."/>
      <w:lvlJc w:val="left"/>
      <w:pPr>
        <w:ind w:left="1883" w:hanging="420"/>
      </w:pPr>
    </w:lvl>
    <w:lvl w:ilvl="4" w:tplc="04090019" w:tentative="1">
      <w:start w:val="1"/>
      <w:numFmt w:val="lowerLetter"/>
      <w:lvlText w:val="%5)"/>
      <w:lvlJc w:val="left"/>
      <w:pPr>
        <w:ind w:left="2303" w:hanging="420"/>
      </w:pPr>
    </w:lvl>
    <w:lvl w:ilvl="5" w:tplc="0409001B" w:tentative="1">
      <w:start w:val="1"/>
      <w:numFmt w:val="lowerRoman"/>
      <w:lvlText w:val="%6."/>
      <w:lvlJc w:val="right"/>
      <w:pPr>
        <w:ind w:left="2723" w:hanging="420"/>
      </w:pPr>
    </w:lvl>
    <w:lvl w:ilvl="6" w:tplc="0409000F" w:tentative="1">
      <w:start w:val="1"/>
      <w:numFmt w:val="decimal"/>
      <w:lvlText w:val="%7."/>
      <w:lvlJc w:val="left"/>
      <w:pPr>
        <w:ind w:left="3143" w:hanging="420"/>
      </w:pPr>
    </w:lvl>
    <w:lvl w:ilvl="7" w:tplc="04090019" w:tentative="1">
      <w:start w:val="1"/>
      <w:numFmt w:val="lowerLetter"/>
      <w:lvlText w:val="%8)"/>
      <w:lvlJc w:val="left"/>
      <w:pPr>
        <w:ind w:left="3563" w:hanging="420"/>
      </w:pPr>
    </w:lvl>
    <w:lvl w:ilvl="8" w:tplc="0409001B" w:tentative="1">
      <w:start w:val="1"/>
      <w:numFmt w:val="lowerRoman"/>
      <w:lvlText w:val="%9."/>
      <w:lvlJc w:val="right"/>
      <w:pPr>
        <w:ind w:left="3983" w:hanging="420"/>
      </w:pPr>
    </w:lvl>
  </w:abstractNum>
  <w:abstractNum w:abstractNumId="10" w15:restartNumberingAfterBreak="0">
    <w:nsid w:val="67CC4C92"/>
    <w:multiLevelType w:val="hybridMultilevel"/>
    <w:tmpl w:val="4746AEF0"/>
    <w:lvl w:ilvl="0" w:tplc="0772008C">
      <w:start w:val="1"/>
      <w:numFmt w:val="decimal"/>
      <w:lvlText w:val="%1."/>
      <w:lvlJc w:val="left"/>
      <w:pPr>
        <w:tabs>
          <w:tab w:val="num" w:pos="1073"/>
        </w:tabs>
        <w:ind w:left="1073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3"/>
        </w:tabs>
        <w:ind w:left="104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3"/>
        </w:tabs>
        <w:ind w:left="146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3"/>
        </w:tabs>
        <w:ind w:left="188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3"/>
        </w:tabs>
        <w:ind w:left="230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3"/>
        </w:tabs>
        <w:ind w:left="272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3"/>
        </w:tabs>
        <w:ind w:left="314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3"/>
        </w:tabs>
        <w:ind w:left="356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3"/>
        </w:tabs>
        <w:ind w:left="3983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2"/>
  </w:num>
  <w:num w:numId="5">
    <w:abstractNumId w:val="10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  <w:num w:numId="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王维跃">
    <w15:presenceInfo w15:providerId="Windows Live" w15:userId="45b5c9c392063e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734"/>
    <w:rsid w:val="00001A4F"/>
    <w:rsid w:val="00001F05"/>
    <w:rsid w:val="00002E7F"/>
    <w:rsid w:val="0000404B"/>
    <w:rsid w:val="00013202"/>
    <w:rsid w:val="00013BFF"/>
    <w:rsid w:val="00013E08"/>
    <w:rsid w:val="0001428D"/>
    <w:rsid w:val="00014A37"/>
    <w:rsid w:val="00016CA6"/>
    <w:rsid w:val="00017330"/>
    <w:rsid w:val="00017768"/>
    <w:rsid w:val="000225DC"/>
    <w:rsid w:val="0002307D"/>
    <w:rsid w:val="000246F9"/>
    <w:rsid w:val="00024C9E"/>
    <w:rsid w:val="00025D25"/>
    <w:rsid w:val="000266B8"/>
    <w:rsid w:val="00030BE3"/>
    <w:rsid w:val="00032F9B"/>
    <w:rsid w:val="00040374"/>
    <w:rsid w:val="00042057"/>
    <w:rsid w:val="00042C08"/>
    <w:rsid w:val="00042E42"/>
    <w:rsid w:val="00044108"/>
    <w:rsid w:val="0004511F"/>
    <w:rsid w:val="0004587C"/>
    <w:rsid w:val="000500F3"/>
    <w:rsid w:val="00052BED"/>
    <w:rsid w:val="00054EA3"/>
    <w:rsid w:val="00055FE6"/>
    <w:rsid w:val="000605E4"/>
    <w:rsid w:val="00062918"/>
    <w:rsid w:val="00062A69"/>
    <w:rsid w:val="000637F9"/>
    <w:rsid w:val="00063ECC"/>
    <w:rsid w:val="00064900"/>
    <w:rsid w:val="00065308"/>
    <w:rsid w:val="000670F9"/>
    <w:rsid w:val="000718C2"/>
    <w:rsid w:val="000742BD"/>
    <w:rsid w:val="00074885"/>
    <w:rsid w:val="00081679"/>
    <w:rsid w:val="0008314C"/>
    <w:rsid w:val="0008603E"/>
    <w:rsid w:val="00086B04"/>
    <w:rsid w:val="00087104"/>
    <w:rsid w:val="000900D9"/>
    <w:rsid w:val="000955CB"/>
    <w:rsid w:val="00096931"/>
    <w:rsid w:val="00096C54"/>
    <w:rsid w:val="000A36E2"/>
    <w:rsid w:val="000A37AB"/>
    <w:rsid w:val="000A4B73"/>
    <w:rsid w:val="000B1633"/>
    <w:rsid w:val="000B7784"/>
    <w:rsid w:val="000C096F"/>
    <w:rsid w:val="000C12DA"/>
    <w:rsid w:val="000C5AA4"/>
    <w:rsid w:val="000C7C4F"/>
    <w:rsid w:val="000D0603"/>
    <w:rsid w:val="000D45AA"/>
    <w:rsid w:val="000D6888"/>
    <w:rsid w:val="000D7781"/>
    <w:rsid w:val="000D7D2A"/>
    <w:rsid w:val="000E014D"/>
    <w:rsid w:val="000E399C"/>
    <w:rsid w:val="000E4D8D"/>
    <w:rsid w:val="000F3030"/>
    <w:rsid w:val="000F3687"/>
    <w:rsid w:val="000F6079"/>
    <w:rsid w:val="001000C2"/>
    <w:rsid w:val="00101561"/>
    <w:rsid w:val="00101E15"/>
    <w:rsid w:val="00103FC3"/>
    <w:rsid w:val="00104C69"/>
    <w:rsid w:val="001079FD"/>
    <w:rsid w:val="00110597"/>
    <w:rsid w:val="00112072"/>
    <w:rsid w:val="00112BAA"/>
    <w:rsid w:val="00115388"/>
    <w:rsid w:val="0011766F"/>
    <w:rsid w:val="00120A5B"/>
    <w:rsid w:val="001218D9"/>
    <w:rsid w:val="00121BE0"/>
    <w:rsid w:val="001231CA"/>
    <w:rsid w:val="00124A2D"/>
    <w:rsid w:val="00125521"/>
    <w:rsid w:val="00130477"/>
    <w:rsid w:val="00134938"/>
    <w:rsid w:val="001401EC"/>
    <w:rsid w:val="00142273"/>
    <w:rsid w:val="00145853"/>
    <w:rsid w:val="00147727"/>
    <w:rsid w:val="00152D51"/>
    <w:rsid w:val="0015322A"/>
    <w:rsid w:val="00153857"/>
    <w:rsid w:val="0015750B"/>
    <w:rsid w:val="0016018C"/>
    <w:rsid w:val="001638C1"/>
    <w:rsid w:val="00164FF6"/>
    <w:rsid w:val="00165E50"/>
    <w:rsid w:val="0016759A"/>
    <w:rsid w:val="001713E1"/>
    <w:rsid w:val="001723F4"/>
    <w:rsid w:val="00172A27"/>
    <w:rsid w:val="00174CAA"/>
    <w:rsid w:val="00175F6B"/>
    <w:rsid w:val="00182C6B"/>
    <w:rsid w:val="00183BA1"/>
    <w:rsid w:val="00186D07"/>
    <w:rsid w:val="00186FDF"/>
    <w:rsid w:val="00187D00"/>
    <w:rsid w:val="00191783"/>
    <w:rsid w:val="00193295"/>
    <w:rsid w:val="0019728F"/>
    <w:rsid w:val="001A0307"/>
    <w:rsid w:val="001A0B65"/>
    <w:rsid w:val="001A29EE"/>
    <w:rsid w:val="001A7709"/>
    <w:rsid w:val="001B1D62"/>
    <w:rsid w:val="001B22A4"/>
    <w:rsid w:val="001B2758"/>
    <w:rsid w:val="001B2BFA"/>
    <w:rsid w:val="001B31E1"/>
    <w:rsid w:val="001B508D"/>
    <w:rsid w:val="001B578B"/>
    <w:rsid w:val="001B63DA"/>
    <w:rsid w:val="001B6754"/>
    <w:rsid w:val="001B79A8"/>
    <w:rsid w:val="001C0C18"/>
    <w:rsid w:val="001C14A8"/>
    <w:rsid w:val="001C1567"/>
    <w:rsid w:val="001C4584"/>
    <w:rsid w:val="001C6C54"/>
    <w:rsid w:val="001C7F60"/>
    <w:rsid w:val="001D0446"/>
    <w:rsid w:val="001D3553"/>
    <w:rsid w:val="001D3AD2"/>
    <w:rsid w:val="001D584F"/>
    <w:rsid w:val="001D589A"/>
    <w:rsid w:val="001E1911"/>
    <w:rsid w:val="001E3BBD"/>
    <w:rsid w:val="001E3DC6"/>
    <w:rsid w:val="001E3EA1"/>
    <w:rsid w:val="001E4BC2"/>
    <w:rsid w:val="001E4F95"/>
    <w:rsid w:val="001F2257"/>
    <w:rsid w:val="001F2706"/>
    <w:rsid w:val="001F2D95"/>
    <w:rsid w:val="001F52CF"/>
    <w:rsid w:val="00204B8D"/>
    <w:rsid w:val="0022020D"/>
    <w:rsid w:val="00221123"/>
    <w:rsid w:val="00223410"/>
    <w:rsid w:val="00227D12"/>
    <w:rsid w:val="00236989"/>
    <w:rsid w:val="00236F28"/>
    <w:rsid w:val="00241DA5"/>
    <w:rsid w:val="0024208E"/>
    <w:rsid w:val="002453F0"/>
    <w:rsid w:val="002459EA"/>
    <w:rsid w:val="00245E4A"/>
    <w:rsid w:val="00247318"/>
    <w:rsid w:val="00247CE9"/>
    <w:rsid w:val="00250903"/>
    <w:rsid w:val="002516A3"/>
    <w:rsid w:val="00252416"/>
    <w:rsid w:val="00252FF6"/>
    <w:rsid w:val="00254CC5"/>
    <w:rsid w:val="002567B0"/>
    <w:rsid w:val="002603BB"/>
    <w:rsid w:val="002619BE"/>
    <w:rsid w:val="00263286"/>
    <w:rsid w:val="00271F65"/>
    <w:rsid w:val="00276A03"/>
    <w:rsid w:val="00277B6A"/>
    <w:rsid w:val="0028072B"/>
    <w:rsid w:val="00282147"/>
    <w:rsid w:val="00282E59"/>
    <w:rsid w:val="00284604"/>
    <w:rsid w:val="0028507D"/>
    <w:rsid w:val="00286A8E"/>
    <w:rsid w:val="002A158C"/>
    <w:rsid w:val="002A1E43"/>
    <w:rsid w:val="002A4502"/>
    <w:rsid w:val="002A5D3A"/>
    <w:rsid w:val="002B20D0"/>
    <w:rsid w:val="002B30B6"/>
    <w:rsid w:val="002C498D"/>
    <w:rsid w:val="002C4D9B"/>
    <w:rsid w:val="002C6697"/>
    <w:rsid w:val="002D19D2"/>
    <w:rsid w:val="002D3261"/>
    <w:rsid w:val="002D4D64"/>
    <w:rsid w:val="002D52D1"/>
    <w:rsid w:val="002E100E"/>
    <w:rsid w:val="002E1A6C"/>
    <w:rsid w:val="002E34D7"/>
    <w:rsid w:val="002E51E2"/>
    <w:rsid w:val="002F1B85"/>
    <w:rsid w:val="002F63AC"/>
    <w:rsid w:val="0030088A"/>
    <w:rsid w:val="00301839"/>
    <w:rsid w:val="003024D9"/>
    <w:rsid w:val="00303CE6"/>
    <w:rsid w:val="0031112A"/>
    <w:rsid w:val="003111DB"/>
    <w:rsid w:val="00314FFB"/>
    <w:rsid w:val="00320CB9"/>
    <w:rsid w:val="00322135"/>
    <w:rsid w:val="0032699D"/>
    <w:rsid w:val="00340D98"/>
    <w:rsid w:val="003421C5"/>
    <w:rsid w:val="0034467C"/>
    <w:rsid w:val="00344A1E"/>
    <w:rsid w:val="00345276"/>
    <w:rsid w:val="003469C8"/>
    <w:rsid w:val="00347354"/>
    <w:rsid w:val="00351974"/>
    <w:rsid w:val="003522DB"/>
    <w:rsid w:val="003533ED"/>
    <w:rsid w:val="00353460"/>
    <w:rsid w:val="00357133"/>
    <w:rsid w:val="0036074B"/>
    <w:rsid w:val="0036080E"/>
    <w:rsid w:val="0036164B"/>
    <w:rsid w:val="00363A99"/>
    <w:rsid w:val="00365B45"/>
    <w:rsid w:val="00372807"/>
    <w:rsid w:val="0037434C"/>
    <w:rsid w:val="00374586"/>
    <w:rsid w:val="003806DD"/>
    <w:rsid w:val="00380C49"/>
    <w:rsid w:val="003832CD"/>
    <w:rsid w:val="003841F2"/>
    <w:rsid w:val="0038651E"/>
    <w:rsid w:val="0039798A"/>
    <w:rsid w:val="00397BD2"/>
    <w:rsid w:val="003A0C57"/>
    <w:rsid w:val="003A24BE"/>
    <w:rsid w:val="003A7080"/>
    <w:rsid w:val="003A709F"/>
    <w:rsid w:val="003A79FE"/>
    <w:rsid w:val="003B11D1"/>
    <w:rsid w:val="003B44CA"/>
    <w:rsid w:val="003B5CE4"/>
    <w:rsid w:val="003C666C"/>
    <w:rsid w:val="003D0907"/>
    <w:rsid w:val="003D2F0D"/>
    <w:rsid w:val="003D7225"/>
    <w:rsid w:val="003E3CBF"/>
    <w:rsid w:val="003E4180"/>
    <w:rsid w:val="003E7D5E"/>
    <w:rsid w:val="003F0E65"/>
    <w:rsid w:val="003F15FB"/>
    <w:rsid w:val="003F7F02"/>
    <w:rsid w:val="00400AAA"/>
    <w:rsid w:val="00401438"/>
    <w:rsid w:val="0040191F"/>
    <w:rsid w:val="00403281"/>
    <w:rsid w:val="0040356F"/>
    <w:rsid w:val="00407F30"/>
    <w:rsid w:val="00407F55"/>
    <w:rsid w:val="00411381"/>
    <w:rsid w:val="004142DB"/>
    <w:rsid w:val="0042105F"/>
    <w:rsid w:val="0042171D"/>
    <w:rsid w:val="00422FCB"/>
    <w:rsid w:val="00423D61"/>
    <w:rsid w:val="0043081D"/>
    <w:rsid w:val="00433613"/>
    <w:rsid w:val="00434832"/>
    <w:rsid w:val="00441980"/>
    <w:rsid w:val="00445E7B"/>
    <w:rsid w:val="00446001"/>
    <w:rsid w:val="00450A00"/>
    <w:rsid w:val="004528F4"/>
    <w:rsid w:val="00457153"/>
    <w:rsid w:val="0046049D"/>
    <w:rsid w:val="0046211C"/>
    <w:rsid w:val="00463781"/>
    <w:rsid w:val="00463CEB"/>
    <w:rsid w:val="00463F63"/>
    <w:rsid w:val="0047374B"/>
    <w:rsid w:val="00474372"/>
    <w:rsid w:val="00480F43"/>
    <w:rsid w:val="00482B59"/>
    <w:rsid w:val="00483CDC"/>
    <w:rsid w:val="00484C74"/>
    <w:rsid w:val="00491AFE"/>
    <w:rsid w:val="00491E0E"/>
    <w:rsid w:val="004921AE"/>
    <w:rsid w:val="00493375"/>
    <w:rsid w:val="00493A83"/>
    <w:rsid w:val="0049529C"/>
    <w:rsid w:val="00495D7D"/>
    <w:rsid w:val="004A3747"/>
    <w:rsid w:val="004A588B"/>
    <w:rsid w:val="004A6657"/>
    <w:rsid w:val="004A6D37"/>
    <w:rsid w:val="004B2D5C"/>
    <w:rsid w:val="004B3E35"/>
    <w:rsid w:val="004B5431"/>
    <w:rsid w:val="004B75F6"/>
    <w:rsid w:val="004C07B7"/>
    <w:rsid w:val="004C1552"/>
    <w:rsid w:val="004C318B"/>
    <w:rsid w:val="004C3BF1"/>
    <w:rsid w:val="004C575E"/>
    <w:rsid w:val="004C58DF"/>
    <w:rsid w:val="004D11CA"/>
    <w:rsid w:val="004D398F"/>
    <w:rsid w:val="004D63DF"/>
    <w:rsid w:val="004E1079"/>
    <w:rsid w:val="004E16B4"/>
    <w:rsid w:val="004E18C1"/>
    <w:rsid w:val="004E2CB9"/>
    <w:rsid w:val="004E3E10"/>
    <w:rsid w:val="004F0C43"/>
    <w:rsid w:val="004F21D2"/>
    <w:rsid w:val="004F5E9C"/>
    <w:rsid w:val="004F6569"/>
    <w:rsid w:val="004F7368"/>
    <w:rsid w:val="004F7BAA"/>
    <w:rsid w:val="00505788"/>
    <w:rsid w:val="00512B21"/>
    <w:rsid w:val="00513301"/>
    <w:rsid w:val="005149B8"/>
    <w:rsid w:val="0051723D"/>
    <w:rsid w:val="00522ACC"/>
    <w:rsid w:val="0052354D"/>
    <w:rsid w:val="00523EEA"/>
    <w:rsid w:val="00525131"/>
    <w:rsid w:val="0052674A"/>
    <w:rsid w:val="0052684B"/>
    <w:rsid w:val="00534341"/>
    <w:rsid w:val="00540A30"/>
    <w:rsid w:val="00540C10"/>
    <w:rsid w:val="005435D9"/>
    <w:rsid w:val="00543A91"/>
    <w:rsid w:val="00543A9E"/>
    <w:rsid w:val="00547C41"/>
    <w:rsid w:val="00550331"/>
    <w:rsid w:val="00554E8E"/>
    <w:rsid w:val="005558F0"/>
    <w:rsid w:val="00560664"/>
    <w:rsid w:val="00561DD2"/>
    <w:rsid w:val="00562AA8"/>
    <w:rsid w:val="00562F92"/>
    <w:rsid w:val="0056326B"/>
    <w:rsid w:val="00564209"/>
    <w:rsid w:val="00564A72"/>
    <w:rsid w:val="00564AD5"/>
    <w:rsid w:val="00565A34"/>
    <w:rsid w:val="00571DD2"/>
    <w:rsid w:val="0057208E"/>
    <w:rsid w:val="0057272B"/>
    <w:rsid w:val="00572B37"/>
    <w:rsid w:val="0057320D"/>
    <w:rsid w:val="005756E4"/>
    <w:rsid w:val="00575D3E"/>
    <w:rsid w:val="00577416"/>
    <w:rsid w:val="00580F88"/>
    <w:rsid w:val="00582C1C"/>
    <w:rsid w:val="00583000"/>
    <w:rsid w:val="00583619"/>
    <w:rsid w:val="00584F0F"/>
    <w:rsid w:val="005853FB"/>
    <w:rsid w:val="00597BCB"/>
    <w:rsid w:val="005A102D"/>
    <w:rsid w:val="005A63FB"/>
    <w:rsid w:val="005A7092"/>
    <w:rsid w:val="005B0117"/>
    <w:rsid w:val="005B2451"/>
    <w:rsid w:val="005B2822"/>
    <w:rsid w:val="005B3E97"/>
    <w:rsid w:val="005B3EAC"/>
    <w:rsid w:val="005B48A3"/>
    <w:rsid w:val="005B66C6"/>
    <w:rsid w:val="005C042D"/>
    <w:rsid w:val="005C0F5D"/>
    <w:rsid w:val="005C18EF"/>
    <w:rsid w:val="005C302F"/>
    <w:rsid w:val="005C3167"/>
    <w:rsid w:val="005C419E"/>
    <w:rsid w:val="005C5BDD"/>
    <w:rsid w:val="005D04D6"/>
    <w:rsid w:val="005D5D35"/>
    <w:rsid w:val="005E080D"/>
    <w:rsid w:val="005E2776"/>
    <w:rsid w:val="005E7A95"/>
    <w:rsid w:val="005F2459"/>
    <w:rsid w:val="005F3F18"/>
    <w:rsid w:val="005F6A38"/>
    <w:rsid w:val="00600CC9"/>
    <w:rsid w:val="00602AC1"/>
    <w:rsid w:val="0060349B"/>
    <w:rsid w:val="00605D8F"/>
    <w:rsid w:val="00613BBD"/>
    <w:rsid w:val="0061425C"/>
    <w:rsid w:val="00614B04"/>
    <w:rsid w:val="00614FFC"/>
    <w:rsid w:val="0061743D"/>
    <w:rsid w:val="00620350"/>
    <w:rsid w:val="0062527C"/>
    <w:rsid w:val="006269BF"/>
    <w:rsid w:val="0062711E"/>
    <w:rsid w:val="006329DC"/>
    <w:rsid w:val="006338E7"/>
    <w:rsid w:val="00636D19"/>
    <w:rsid w:val="006377DC"/>
    <w:rsid w:val="00637A6E"/>
    <w:rsid w:val="0064321B"/>
    <w:rsid w:val="00643F5E"/>
    <w:rsid w:val="00647882"/>
    <w:rsid w:val="00651900"/>
    <w:rsid w:val="00654453"/>
    <w:rsid w:val="00654944"/>
    <w:rsid w:val="0065622F"/>
    <w:rsid w:val="00657F17"/>
    <w:rsid w:val="00661366"/>
    <w:rsid w:val="006644CA"/>
    <w:rsid w:val="006666B8"/>
    <w:rsid w:val="006717F8"/>
    <w:rsid w:val="00671D48"/>
    <w:rsid w:val="00672D5B"/>
    <w:rsid w:val="00675C59"/>
    <w:rsid w:val="00676871"/>
    <w:rsid w:val="00681328"/>
    <w:rsid w:val="00683E6A"/>
    <w:rsid w:val="0068745C"/>
    <w:rsid w:val="00687EFD"/>
    <w:rsid w:val="00691752"/>
    <w:rsid w:val="00692353"/>
    <w:rsid w:val="0069491F"/>
    <w:rsid w:val="00695474"/>
    <w:rsid w:val="006A1C0D"/>
    <w:rsid w:val="006A37E3"/>
    <w:rsid w:val="006A3CEC"/>
    <w:rsid w:val="006B0467"/>
    <w:rsid w:val="006B162E"/>
    <w:rsid w:val="006B4464"/>
    <w:rsid w:val="006B7AF0"/>
    <w:rsid w:val="006B7F2B"/>
    <w:rsid w:val="006C2453"/>
    <w:rsid w:val="006C7751"/>
    <w:rsid w:val="006C7C64"/>
    <w:rsid w:val="006D02FF"/>
    <w:rsid w:val="006D0DA9"/>
    <w:rsid w:val="006D1315"/>
    <w:rsid w:val="006D6677"/>
    <w:rsid w:val="006E104D"/>
    <w:rsid w:val="006E17A4"/>
    <w:rsid w:val="006E1994"/>
    <w:rsid w:val="006E31D9"/>
    <w:rsid w:val="006E3757"/>
    <w:rsid w:val="006E37D7"/>
    <w:rsid w:val="006E5442"/>
    <w:rsid w:val="006E64C3"/>
    <w:rsid w:val="006E7179"/>
    <w:rsid w:val="006E73F7"/>
    <w:rsid w:val="006F0272"/>
    <w:rsid w:val="006F046D"/>
    <w:rsid w:val="006F0D0A"/>
    <w:rsid w:val="006F137A"/>
    <w:rsid w:val="006F1811"/>
    <w:rsid w:val="006F1ED5"/>
    <w:rsid w:val="006F26B7"/>
    <w:rsid w:val="006F3461"/>
    <w:rsid w:val="006F4EFF"/>
    <w:rsid w:val="006F7E29"/>
    <w:rsid w:val="00701710"/>
    <w:rsid w:val="007035AC"/>
    <w:rsid w:val="00704A1E"/>
    <w:rsid w:val="00705583"/>
    <w:rsid w:val="00707F7E"/>
    <w:rsid w:val="007116E3"/>
    <w:rsid w:val="007163D3"/>
    <w:rsid w:val="00716DD7"/>
    <w:rsid w:val="00717275"/>
    <w:rsid w:val="007173D7"/>
    <w:rsid w:val="0071786F"/>
    <w:rsid w:val="0072476A"/>
    <w:rsid w:val="007248F3"/>
    <w:rsid w:val="00725B84"/>
    <w:rsid w:val="00733EA4"/>
    <w:rsid w:val="00734568"/>
    <w:rsid w:val="00734AEF"/>
    <w:rsid w:val="00737576"/>
    <w:rsid w:val="00737B36"/>
    <w:rsid w:val="00737C19"/>
    <w:rsid w:val="007413EF"/>
    <w:rsid w:val="00742B70"/>
    <w:rsid w:val="00746D72"/>
    <w:rsid w:val="00747AE5"/>
    <w:rsid w:val="00750401"/>
    <w:rsid w:val="00751316"/>
    <w:rsid w:val="00752FE0"/>
    <w:rsid w:val="007532AA"/>
    <w:rsid w:val="00753A37"/>
    <w:rsid w:val="00754A2F"/>
    <w:rsid w:val="00754CB8"/>
    <w:rsid w:val="007615BD"/>
    <w:rsid w:val="00761933"/>
    <w:rsid w:val="00764DC3"/>
    <w:rsid w:val="00764EE0"/>
    <w:rsid w:val="0076532D"/>
    <w:rsid w:val="00765762"/>
    <w:rsid w:val="00767D43"/>
    <w:rsid w:val="00770B0A"/>
    <w:rsid w:val="007823B5"/>
    <w:rsid w:val="00783D9F"/>
    <w:rsid w:val="00785B78"/>
    <w:rsid w:val="007939F4"/>
    <w:rsid w:val="00794858"/>
    <w:rsid w:val="00794A42"/>
    <w:rsid w:val="00795B72"/>
    <w:rsid w:val="00795E63"/>
    <w:rsid w:val="0079679C"/>
    <w:rsid w:val="007A33B7"/>
    <w:rsid w:val="007A79AB"/>
    <w:rsid w:val="007B3CF5"/>
    <w:rsid w:val="007B4454"/>
    <w:rsid w:val="007B4A1C"/>
    <w:rsid w:val="007B6BFD"/>
    <w:rsid w:val="007C15A4"/>
    <w:rsid w:val="007C2F88"/>
    <w:rsid w:val="007C3D9C"/>
    <w:rsid w:val="007C4EB4"/>
    <w:rsid w:val="007C6269"/>
    <w:rsid w:val="007C7930"/>
    <w:rsid w:val="007C7AD3"/>
    <w:rsid w:val="007D1590"/>
    <w:rsid w:val="007D27E9"/>
    <w:rsid w:val="007D32EA"/>
    <w:rsid w:val="007D3FA5"/>
    <w:rsid w:val="007D49F6"/>
    <w:rsid w:val="007D55D3"/>
    <w:rsid w:val="007D5645"/>
    <w:rsid w:val="007E0984"/>
    <w:rsid w:val="007E3D9F"/>
    <w:rsid w:val="007E43CD"/>
    <w:rsid w:val="007E5CED"/>
    <w:rsid w:val="007F1801"/>
    <w:rsid w:val="007F2FE1"/>
    <w:rsid w:val="007F64BC"/>
    <w:rsid w:val="0080198C"/>
    <w:rsid w:val="00805FA3"/>
    <w:rsid w:val="00806D39"/>
    <w:rsid w:val="00811858"/>
    <w:rsid w:val="0081350E"/>
    <w:rsid w:val="00814E9E"/>
    <w:rsid w:val="008154D6"/>
    <w:rsid w:val="00816336"/>
    <w:rsid w:val="00820523"/>
    <w:rsid w:val="0082259F"/>
    <w:rsid w:val="00824436"/>
    <w:rsid w:val="00827C05"/>
    <w:rsid w:val="008312F6"/>
    <w:rsid w:val="00831332"/>
    <w:rsid w:val="00833E45"/>
    <w:rsid w:val="00834908"/>
    <w:rsid w:val="008357AB"/>
    <w:rsid w:val="00836C9D"/>
    <w:rsid w:val="00837400"/>
    <w:rsid w:val="00840F6A"/>
    <w:rsid w:val="008429C1"/>
    <w:rsid w:val="0084363F"/>
    <w:rsid w:val="008437A8"/>
    <w:rsid w:val="00843879"/>
    <w:rsid w:val="008453B4"/>
    <w:rsid w:val="008513D5"/>
    <w:rsid w:val="00852233"/>
    <w:rsid w:val="0085234B"/>
    <w:rsid w:val="008536D0"/>
    <w:rsid w:val="008602C9"/>
    <w:rsid w:val="00862EB2"/>
    <w:rsid w:val="00863D79"/>
    <w:rsid w:val="00863EFA"/>
    <w:rsid w:val="00864D11"/>
    <w:rsid w:val="008653DA"/>
    <w:rsid w:val="00870955"/>
    <w:rsid w:val="0087163D"/>
    <w:rsid w:val="008754F3"/>
    <w:rsid w:val="00881873"/>
    <w:rsid w:val="00890448"/>
    <w:rsid w:val="00890EA0"/>
    <w:rsid w:val="00893F8C"/>
    <w:rsid w:val="00896938"/>
    <w:rsid w:val="008A22EC"/>
    <w:rsid w:val="008A54BD"/>
    <w:rsid w:val="008A5D2C"/>
    <w:rsid w:val="008A66E0"/>
    <w:rsid w:val="008B1A1F"/>
    <w:rsid w:val="008B1C69"/>
    <w:rsid w:val="008B2B35"/>
    <w:rsid w:val="008B35DE"/>
    <w:rsid w:val="008B7FC6"/>
    <w:rsid w:val="008C11A5"/>
    <w:rsid w:val="008C3D3A"/>
    <w:rsid w:val="008C7404"/>
    <w:rsid w:val="008D2B21"/>
    <w:rsid w:val="008D6078"/>
    <w:rsid w:val="008D765E"/>
    <w:rsid w:val="008D7D67"/>
    <w:rsid w:val="008D7F6F"/>
    <w:rsid w:val="008E10BC"/>
    <w:rsid w:val="008E13F4"/>
    <w:rsid w:val="008E3CDA"/>
    <w:rsid w:val="008E49BF"/>
    <w:rsid w:val="008E6183"/>
    <w:rsid w:val="008F1A8B"/>
    <w:rsid w:val="008F2369"/>
    <w:rsid w:val="008F3DE8"/>
    <w:rsid w:val="008F56C8"/>
    <w:rsid w:val="008F6A8C"/>
    <w:rsid w:val="008F7877"/>
    <w:rsid w:val="00900DDB"/>
    <w:rsid w:val="00904A14"/>
    <w:rsid w:val="009060F0"/>
    <w:rsid w:val="00912A82"/>
    <w:rsid w:val="00913107"/>
    <w:rsid w:val="0091408B"/>
    <w:rsid w:val="0091552E"/>
    <w:rsid w:val="00916B94"/>
    <w:rsid w:val="00916F0B"/>
    <w:rsid w:val="009201CE"/>
    <w:rsid w:val="009246C1"/>
    <w:rsid w:val="0092623A"/>
    <w:rsid w:val="009265F7"/>
    <w:rsid w:val="00926E1B"/>
    <w:rsid w:val="009318E5"/>
    <w:rsid w:val="009366E0"/>
    <w:rsid w:val="00941B2D"/>
    <w:rsid w:val="00942731"/>
    <w:rsid w:val="009427D0"/>
    <w:rsid w:val="00944743"/>
    <w:rsid w:val="00945941"/>
    <w:rsid w:val="009509DC"/>
    <w:rsid w:val="00953D3F"/>
    <w:rsid w:val="00960705"/>
    <w:rsid w:val="00960DA2"/>
    <w:rsid w:val="009612E5"/>
    <w:rsid w:val="00962D84"/>
    <w:rsid w:val="00963F1C"/>
    <w:rsid w:val="009666C6"/>
    <w:rsid w:val="00967EEB"/>
    <w:rsid w:val="00974C79"/>
    <w:rsid w:val="00977C1A"/>
    <w:rsid w:val="00981A43"/>
    <w:rsid w:val="00981DDD"/>
    <w:rsid w:val="00982AF1"/>
    <w:rsid w:val="00983F62"/>
    <w:rsid w:val="00984F32"/>
    <w:rsid w:val="009911A6"/>
    <w:rsid w:val="00991488"/>
    <w:rsid w:val="00994BAE"/>
    <w:rsid w:val="009968D7"/>
    <w:rsid w:val="009A1422"/>
    <w:rsid w:val="009A142F"/>
    <w:rsid w:val="009A1C37"/>
    <w:rsid w:val="009A3093"/>
    <w:rsid w:val="009A5DE9"/>
    <w:rsid w:val="009A6638"/>
    <w:rsid w:val="009A7588"/>
    <w:rsid w:val="009B097F"/>
    <w:rsid w:val="009B1664"/>
    <w:rsid w:val="009C1498"/>
    <w:rsid w:val="009C609F"/>
    <w:rsid w:val="009C611E"/>
    <w:rsid w:val="009C7949"/>
    <w:rsid w:val="009C7EC8"/>
    <w:rsid w:val="009C7F55"/>
    <w:rsid w:val="009D25EE"/>
    <w:rsid w:val="009D4040"/>
    <w:rsid w:val="009D51BF"/>
    <w:rsid w:val="009E2C6E"/>
    <w:rsid w:val="009E30C3"/>
    <w:rsid w:val="009F008D"/>
    <w:rsid w:val="009F194D"/>
    <w:rsid w:val="009F21A2"/>
    <w:rsid w:val="009F49E3"/>
    <w:rsid w:val="009F5C82"/>
    <w:rsid w:val="009F74EC"/>
    <w:rsid w:val="00A06CCB"/>
    <w:rsid w:val="00A10360"/>
    <w:rsid w:val="00A1229F"/>
    <w:rsid w:val="00A13423"/>
    <w:rsid w:val="00A13B1D"/>
    <w:rsid w:val="00A1780F"/>
    <w:rsid w:val="00A211AB"/>
    <w:rsid w:val="00A22552"/>
    <w:rsid w:val="00A22C3D"/>
    <w:rsid w:val="00A24FD9"/>
    <w:rsid w:val="00A31389"/>
    <w:rsid w:val="00A3151C"/>
    <w:rsid w:val="00A33DC7"/>
    <w:rsid w:val="00A42F24"/>
    <w:rsid w:val="00A43576"/>
    <w:rsid w:val="00A44350"/>
    <w:rsid w:val="00A46FF8"/>
    <w:rsid w:val="00A56056"/>
    <w:rsid w:val="00A5709C"/>
    <w:rsid w:val="00A573D8"/>
    <w:rsid w:val="00A57C50"/>
    <w:rsid w:val="00A63C93"/>
    <w:rsid w:val="00A65263"/>
    <w:rsid w:val="00A70DF7"/>
    <w:rsid w:val="00A761AC"/>
    <w:rsid w:val="00A81294"/>
    <w:rsid w:val="00A8162C"/>
    <w:rsid w:val="00A83006"/>
    <w:rsid w:val="00A854AE"/>
    <w:rsid w:val="00A870C9"/>
    <w:rsid w:val="00A93381"/>
    <w:rsid w:val="00A9539C"/>
    <w:rsid w:val="00AA330F"/>
    <w:rsid w:val="00AA56EF"/>
    <w:rsid w:val="00AB297E"/>
    <w:rsid w:val="00AB526A"/>
    <w:rsid w:val="00AC3423"/>
    <w:rsid w:val="00AC4A3E"/>
    <w:rsid w:val="00AC4CFC"/>
    <w:rsid w:val="00AC597D"/>
    <w:rsid w:val="00AC6B41"/>
    <w:rsid w:val="00AC6C95"/>
    <w:rsid w:val="00AC6CA6"/>
    <w:rsid w:val="00AC725F"/>
    <w:rsid w:val="00AD0117"/>
    <w:rsid w:val="00AD210A"/>
    <w:rsid w:val="00AD2DD3"/>
    <w:rsid w:val="00AD5825"/>
    <w:rsid w:val="00AD6E9B"/>
    <w:rsid w:val="00AE05F3"/>
    <w:rsid w:val="00AE0899"/>
    <w:rsid w:val="00AE09F4"/>
    <w:rsid w:val="00AE0F1A"/>
    <w:rsid w:val="00AE4A12"/>
    <w:rsid w:val="00AE4BA0"/>
    <w:rsid w:val="00AE5321"/>
    <w:rsid w:val="00AE6F9C"/>
    <w:rsid w:val="00AF2BA0"/>
    <w:rsid w:val="00AF308A"/>
    <w:rsid w:val="00AF6173"/>
    <w:rsid w:val="00B05398"/>
    <w:rsid w:val="00B101C8"/>
    <w:rsid w:val="00B10F92"/>
    <w:rsid w:val="00B11955"/>
    <w:rsid w:val="00B13A4D"/>
    <w:rsid w:val="00B15B78"/>
    <w:rsid w:val="00B15F3F"/>
    <w:rsid w:val="00B177F5"/>
    <w:rsid w:val="00B2170D"/>
    <w:rsid w:val="00B2300D"/>
    <w:rsid w:val="00B24DBB"/>
    <w:rsid w:val="00B25D34"/>
    <w:rsid w:val="00B27F1C"/>
    <w:rsid w:val="00B35A84"/>
    <w:rsid w:val="00B3742F"/>
    <w:rsid w:val="00B43161"/>
    <w:rsid w:val="00B4571A"/>
    <w:rsid w:val="00B5202D"/>
    <w:rsid w:val="00B53EED"/>
    <w:rsid w:val="00B551B5"/>
    <w:rsid w:val="00B61245"/>
    <w:rsid w:val="00B63CC0"/>
    <w:rsid w:val="00B65390"/>
    <w:rsid w:val="00B6649B"/>
    <w:rsid w:val="00B673D6"/>
    <w:rsid w:val="00B71091"/>
    <w:rsid w:val="00B74E87"/>
    <w:rsid w:val="00B76F94"/>
    <w:rsid w:val="00B77450"/>
    <w:rsid w:val="00B7755A"/>
    <w:rsid w:val="00B80404"/>
    <w:rsid w:val="00B822CA"/>
    <w:rsid w:val="00B94D8E"/>
    <w:rsid w:val="00B95170"/>
    <w:rsid w:val="00BA04FF"/>
    <w:rsid w:val="00BA11BE"/>
    <w:rsid w:val="00BA2740"/>
    <w:rsid w:val="00BA683B"/>
    <w:rsid w:val="00BA7960"/>
    <w:rsid w:val="00BB0A4F"/>
    <w:rsid w:val="00BB11DF"/>
    <w:rsid w:val="00BB193B"/>
    <w:rsid w:val="00BB4327"/>
    <w:rsid w:val="00BB7695"/>
    <w:rsid w:val="00BC4904"/>
    <w:rsid w:val="00BC4B40"/>
    <w:rsid w:val="00BC763A"/>
    <w:rsid w:val="00BD0314"/>
    <w:rsid w:val="00BD0EF3"/>
    <w:rsid w:val="00BD14BA"/>
    <w:rsid w:val="00BD36AD"/>
    <w:rsid w:val="00BE58EE"/>
    <w:rsid w:val="00BE5FBC"/>
    <w:rsid w:val="00BF22CA"/>
    <w:rsid w:val="00BF4D7E"/>
    <w:rsid w:val="00BF6A04"/>
    <w:rsid w:val="00BF7759"/>
    <w:rsid w:val="00C0079A"/>
    <w:rsid w:val="00C01AA2"/>
    <w:rsid w:val="00C01D86"/>
    <w:rsid w:val="00C0288A"/>
    <w:rsid w:val="00C053FB"/>
    <w:rsid w:val="00C11531"/>
    <w:rsid w:val="00C1169A"/>
    <w:rsid w:val="00C121DF"/>
    <w:rsid w:val="00C12642"/>
    <w:rsid w:val="00C13204"/>
    <w:rsid w:val="00C13E2B"/>
    <w:rsid w:val="00C15B59"/>
    <w:rsid w:val="00C16FFB"/>
    <w:rsid w:val="00C224D1"/>
    <w:rsid w:val="00C24DC4"/>
    <w:rsid w:val="00C30E0D"/>
    <w:rsid w:val="00C3335B"/>
    <w:rsid w:val="00C3386F"/>
    <w:rsid w:val="00C34B24"/>
    <w:rsid w:val="00C35566"/>
    <w:rsid w:val="00C4019C"/>
    <w:rsid w:val="00C410A1"/>
    <w:rsid w:val="00C415A1"/>
    <w:rsid w:val="00C41F3F"/>
    <w:rsid w:val="00C459EA"/>
    <w:rsid w:val="00C45E93"/>
    <w:rsid w:val="00C46939"/>
    <w:rsid w:val="00C54BD6"/>
    <w:rsid w:val="00C550FA"/>
    <w:rsid w:val="00C60B68"/>
    <w:rsid w:val="00C62F10"/>
    <w:rsid w:val="00C6407B"/>
    <w:rsid w:val="00C664F6"/>
    <w:rsid w:val="00C66EBD"/>
    <w:rsid w:val="00C673BA"/>
    <w:rsid w:val="00C71F53"/>
    <w:rsid w:val="00C751B7"/>
    <w:rsid w:val="00C76E84"/>
    <w:rsid w:val="00C801B9"/>
    <w:rsid w:val="00C866A3"/>
    <w:rsid w:val="00C87E52"/>
    <w:rsid w:val="00C9013B"/>
    <w:rsid w:val="00C95FBF"/>
    <w:rsid w:val="00CA00BE"/>
    <w:rsid w:val="00CA76BB"/>
    <w:rsid w:val="00CA7CC6"/>
    <w:rsid w:val="00CB13A4"/>
    <w:rsid w:val="00CB2B87"/>
    <w:rsid w:val="00CB2FBC"/>
    <w:rsid w:val="00CB35DD"/>
    <w:rsid w:val="00CB51BD"/>
    <w:rsid w:val="00CB5D36"/>
    <w:rsid w:val="00CB72DA"/>
    <w:rsid w:val="00CC5B34"/>
    <w:rsid w:val="00CC7162"/>
    <w:rsid w:val="00CD4E65"/>
    <w:rsid w:val="00CD666E"/>
    <w:rsid w:val="00CE08E6"/>
    <w:rsid w:val="00CE154D"/>
    <w:rsid w:val="00CE30C5"/>
    <w:rsid w:val="00CE6BF9"/>
    <w:rsid w:val="00CF1CC7"/>
    <w:rsid w:val="00CF2A6A"/>
    <w:rsid w:val="00CF6897"/>
    <w:rsid w:val="00D01733"/>
    <w:rsid w:val="00D02266"/>
    <w:rsid w:val="00D04620"/>
    <w:rsid w:val="00D10803"/>
    <w:rsid w:val="00D11296"/>
    <w:rsid w:val="00D12931"/>
    <w:rsid w:val="00D16F38"/>
    <w:rsid w:val="00D16FAF"/>
    <w:rsid w:val="00D175D7"/>
    <w:rsid w:val="00D22ADF"/>
    <w:rsid w:val="00D244DA"/>
    <w:rsid w:val="00D30F9E"/>
    <w:rsid w:val="00D317C0"/>
    <w:rsid w:val="00D31CBA"/>
    <w:rsid w:val="00D34537"/>
    <w:rsid w:val="00D43605"/>
    <w:rsid w:val="00D43A0F"/>
    <w:rsid w:val="00D4498F"/>
    <w:rsid w:val="00D5184B"/>
    <w:rsid w:val="00D5201D"/>
    <w:rsid w:val="00D52871"/>
    <w:rsid w:val="00D52CDC"/>
    <w:rsid w:val="00D531A5"/>
    <w:rsid w:val="00D5341A"/>
    <w:rsid w:val="00D5789C"/>
    <w:rsid w:val="00D604E4"/>
    <w:rsid w:val="00D6245D"/>
    <w:rsid w:val="00D65C93"/>
    <w:rsid w:val="00D7057F"/>
    <w:rsid w:val="00D72913"/>
    <w:rsid w:val="00D75C6A"/>
    <w:rsid w:val="00D82C87"/>
    <w:rsid w:val="00D83AC7"/>
    <w:rsid w:val="00D83F42"/>
    <w:rsid w:val="00D84170"/>
    <w:rsid w:val="00D847CB"/>
    <w:rsid w:val="00D86696"/>
    <w:rsid w:val="00D937B0"/>
    <w:rsid w:val="00D93D99"/>
    <w:rsid w:val="00DA0B09"/>
    <w:rsid w:val="00DA1476"/>
    <w:rsid w:val="00DA3505"/>
    <w:rsid w:val="00DA3A0D"/>
    <w:rsid w:val="00DA4915"/>
    <w:rsid w:val="00DA52AD"/>
    <w:rsid w:val="00DA5FF2"/>
    <w:rsid w:val="00DB471D"/>
    <w:rsid w:val="00DC2FC9"/>
    <w:rsid w:val="00DD2A43"/>
    <w:rsid w:val="00DD2B5A"/>
    <w:rsid w:val="00DD4351"/>
    <w:rsid w:val="00DD45D0"/>
    <w:rsid w:val="00DD6788"/>
    <w:rsid w:val="00DD7216"/>
    <w:rsid w:val="00DD72B4"/>
    <w:rsid w:val="00DE02FD"/>
    <w:rsid w:val="00DE3BA9"/>
    <w:rsid w:val="00DF00A3"/>
    <w:rsid w:val="00DF207B"/>
    <w:rsid w:val="00E01175"/>
    <w:rsid w:val="00E0203D"/>
    <w:rsid w:val="00E14436"/>
    <w:rsid w:val="00E16DE8"/>
    <w:rsid w:val="00E22128"/>
    <w:rsid w:val="00E22C4E"/>
    <w:rsid w:val="00E26CCC"/>
    <w:rsid w:val="00E2777A"/>
    <w:rsid w:val="00E366D7"/>
    <w:rsid w:val="00E37907"/>
    <w:rsid w:val="00E37EAA"/>
    <w:rsid w:val="00E45AE8"/>
    <w:rsid w:val="00E4727D"/>
    <w:rsid w:val="00E4765E"/>
    <w:rsid w:val="00E5347B"/>
    <w:rsid w:val="00E538FA"/>
    <w:rsid w:val="00E5488F"/>
    <w:rsid w:val="00E577D1"/>
    <w:rsid w:val="00E57F0B"/>
    <w:rsid w:val="00E63D3E"/>
    <w:rsid w:val="00E65FFB"/>
    <w:rsid w:val="00E70333"/>
    <w:rsid w:val="00E71DBD"/>
    <w:rsid w:val="00E72661"/>
    <w:rsid w:val="00E74838"/>
    <w:rsid w:val="00E75C1C"/>
    <w:rsid w:val="00E83F18"/>
    <w:rsid w:val="00E85079"/>
    <w:rsid w:val="00E852AD"/>
    <w:rsid w:val="00E86E6F"/>
    <w:rsid w:val="00E87154"/>
    <w:rsid w:val="00E954C1"/>
    <w:rsid w:val="00E95DDE"/>
    <w:rsid w:val="00E97A68"/>
    <w:rsid w:val="00EA28FD"/>
    <w:rsid w:val="00EA2B97"/>
    <w:rsid w:val="00EA412C"/>
    <w:rsid w:val="00EA60DF"/>
    <w:rsid w:val="00EA7776"/>
    <w:rsid w:val="00EA7C6E"/>
    <w:rsid w:val="00EB188F"/>
    <w:rsid w:val="00EB2026"/>
    <w:rsid w:val="00EB5768"/>
    <w:rsid w:val="00EB5F82"/>
    <w:rsid w:val="00EC21CD"/>
    <w:rsid w:val="00EC4C1C"/>
    <w:rsid w:val="00EC6FC3"/>
    <w:rsid w:val="00ED0350"/>
    <w:rsid w:val="00ED1F3B"/>
    <w:rsid w:val="00ED2899"/>
    <w:rsid w:val="00ED784A"/>
    <w:rsid w:val="00EE3189"/>
    <w:rsid w:val="00EE3CE6"/>
    <w:rsid w:val="00EE67FD"/>
    <w:rsid w:val="00EE6FA9"/>
    <w:rsid w:val="00EF04AE"/>
    <w:rsid w:val="00EF6B4C"/>
    <w:rsid w:val="00EF6BC7"/>
    <w:rsid w:val="00EF6E67"/>
    <w:rsid w:val="00EF7187"/>
    <w:rsid w:val="00F009AB"/>
    <w:rsid w:val="00F02378"/>
    <w:rsid w:val="00F04114"/>
    <w:rsid w:val="00F06014"/>
    <w:rsid w:val="00F07650"/>
    <w:rsid w:val="00F10762"/>
    <w:rsid w:val="00F11569"/>
    <w:rsid w:val="00F11814"/>
    <w:rsid w:val="00F13283"/>
    <w:rsid w:val="00F15EE9"/>
    <w:rsid w:val="00F25B8C"/>
    <w:rsid w:val="00F26004"/>
    <w:rsid w:val="00F261A5"/>
    <w:rsid w:val="00F30D42"/>
    <w:rsid w:val="00F363AE"/>
    <w:rsid w:val="00F369E1"/>
    <w:rsid w:val="00F379F1"/>
    <w:rsid w:val="00F409CF"/>
    <w:rsid w:val="00F468E3"/>
    <w:rsid w:val="00F47B41"/>
    <w:rsid w:val="00F5220D"/>
    <w:rsid w:val="00F60B50"/>
    <w:rsid w:val="00F61077"/>
    <w:rsid w:val="00F61A4D"/>
    <w:rsid w:val="00F621BF"/>
    <w:rsid w:val="00F62BBF"/>
    <w:rsid w:val="00F71F55"/>
    <w:rsid w:val="00F73DE7"/>
    <w:rsid w:val="00F73F33"/>
    <w:rsid w:val="00F74ACA"/>
    <w:rsid w:val="00F74D17"/>
    <w:rsid w:val="00F7660D"/>
    <w:rsid w:val="00F7672C"/>
    <w:rsid w:val="00F802BC"/>
    <w:rsid w:val="00F812A0"/>
    <w:rsid w:val="00F8197D"/>
    <w:rsid w:val="00F82CA4"/>
    <w:rsid w:val="00F8331D"/>
    <w:rsid w:val="00F90C4B"/>
    <w:rsid w:val="00F91770"/>
    <w:rsid w:val="00F93C62"/>
    <w:rsid w:val="00F94145"/>
    <w:rsid w:val="00FB0253"/>
    <w:rsid w:val="00FB7221"/>
    <w:rsid w:val="00FC03DB"/>
    <w:rsid w:val="00FC565F"/>
    <w:rsid w:val="00FD0052"/>
    <w:rsid w:val="00FE7260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43C553F-606C-4253-8B26-26FDFFDA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03BB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qFormat/>
    <w:rsid w:val="00ED035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sid w:val="00B673D6"/>
    <w:rPr>
      <w:kern w:val="2"/>
      <w:sz w:val="18"/>
    </w:rPr>
  </w:style>
  <w:style w:type="character" w:customStyle="1" w:styleId="a5">
    <w:name w:val="页脚 字符"/>
    <w:link w:val="a6"/>
    <w:rsid w:val="00B673D6"/>
    <w:rPr>
      <w:kern w:val="2"/>
      <w:sz w:val="18"/>
    </w:rPr>
  </w:style>
  <w:style w:type="paragraph" w:styleId="a7">
    <w:name w:val="Body Text"/>
    <w:basedOn w:val="a"/>
    <w:link w:val="a8"/>
    <w:rsid w:val="00B673D6"/>
    <w:pPr>
      <w:widowControl/>
      <w:ind w:rightChars="-244" w:right="-244"/>
      <w:jc w:val="center"/>
    </w:pPr>
    <w:rPr>
      <w:rFonts w:ascii="宋体" w:hAnsi="宋体"/>
      <w:kern w:val="0"/>
      <w:sz w:val="30"/>
    </w:rPr>
  </w:style>
  <w:style w:type="paragraph" w:styleId="a9">
    <w:name w:val="Body Text Indent"/>
    <w:basedOn w:val="a"/>
    <w:rsid w:val="00B673D6"/>
    <w:pPr>
      <w:spacing w:line="360" w:lineRule="auto"/>
      <w:ind w:firstLine="420"/>
      <w:jc w:val="left"/>
    </w:pPr>
  </w:style>
  <w:style w:type="paragraph" w:styleId="a6">
    <w:name w:val="footer"/>
    <w:basedOn w:val="a"/>
    <w:link w:val="a5"/>
    <w:rsid w:val="00B673D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Body Text Indent 3"/>
    <w:basedOn w:val="a"/>
    <w:rsid w:val="00B673D6"/>
    <w:pPr>
      <w:adjustRightInd w:val="0"/>
      <w:snapToGrid w:val="0"/>
      <w:spacing w:before="50" w:line="360" w:lineRule="auto"/>
      <w:ind w:firstLineChars="200" w:firstLine="560"/>
    </w:pPr>
    <w:rPr>
      <w:rFonts w:ascii="仿宋_GB2312" w:eastAsia="仿宋_GB2312"/>
      <w:sz w:val="28"/>
    </w:rPr>
  </w:style>
  <w:style w:type="paragraph" w:styleId="a4">
    <w:name w:val="header"/>
    <w:basedOn w:val="a"/>
    <w:link w:val="a3"/>
    <w:rsid w:val="00B67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a">
    <w:name w:val="Normal (Web)"/>
    <w:basedOn w:val="a"/>
    <w:rsid w:val="0064321B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Char">
    <w:name w:val="Char"/>
    <w:autoRedefine/>
    <w:rsid w:val="0064321B"/>
    <w:pPr>
      <w:widowControl w:val="0"/>
      <w:spacing w:line="300" w:lineRule="auto"/>
      <w:ind w:firstLineChars="200" w:firstLine="480"/>
      <w:jc w:val="both"/>
    </w:pPr>
    <w:rPr>
      <w:rFonts w:eastAsia="仿宋_GB2312"/>
      <w:noProof/>
      <w:kern w:val="2"/>
      <w:sz w:val="24"/>
      <w:szCs w:val="24"/>
    </w:rPr>
  </w:style>
  <w:style w:type="paragraph" w:customStyle="1" w:styleId="IEEEBodyText">
    <w:name w:val="IEEE Body Text"/>
    <w:basedOn w:val="a"/>
    <w:rsid w:val="0064321B"/>
    <w:pPr>
      <w:widowControl/>
      <w:autoSpaceDE w:val="0"/>
      <w:autoSpaceDN w:val="0"/>
      <w:ind w:firstLine="238"/>
    </w:pPr>
    <w:rPr>
      <w:kern w:val="0"/>
      <w:sz w:val="20"/>
      <w:lang w:eastAsia="en-US"/>
    </w:rPr>
  </w:style>
  <w:style w:type="paragraph" w:customStyle="1" w:styleId="ab">
    <w:name w:val="公式"/>
    <w:basedOn w:val="a"/>
    <w:autoRedefine/>
    <w:rsid w:val="0064321B"/>
    <w:pPr>
      <w:tabs>
        <w:tab w:val="center" w:pos="4200"/>
        <w:tab w:val="right" w:pos="8400"/>
      </w:tabs>
      <w:ind w:firstLineChars="200" w:firstLine="420"/>
    </w:pPr>
    <w:rPr>
      <w:rFonts w:ascii="宋体" w:hAnsi="宋体"/>
      <w:kern w:val="0"/>
      <w:szCs w:val="21"/>
    </w:rPr>
  </w:style>
  <w:style w:type="paragraph" w:customStyle="1" w:styleId="ac">
    <w:name w:val="È±Ê¡ÎÄ±¾"/>
    <w:basedOn w:val="a"/>
    <w:rsid w:val="008312F6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10">
    <w:name w:val="列表段落1"/>
    <w:basedOn w:val="a"/>
    <w:rsid w:val="00A3151C"/>
    <w:pPr>
      <w:ind w:firstLineChars="200" w:firstLine="420"/>
    </w:pPr>
    <w:rPr>
      <w:rFonts w:ascii="Calibri" w:hAnsi="Calibri"/>
      <w:szCs w:val="22"/>
    </w:rPr>
  </w:style>
  <w:style w:type="paragraph" w:customStyle="1" w:styleId="CharCharChar">
    <w:name w:val="Char Char Char"/>
    <w:basedOn w:val="a"/>
    <w:rsid w:val="001B63DA"/>
    <w:pPr>
      <w:spacing w:line="300" w:lineRule="auto"/>
    </w:pPr>
    <w:rPr>
      <w:rFonts w:ascii="宋体" w:hAnsi="宋体"/>
      <w:sz w:val="24"/>
      <w:szCs w:val="24"/>
    </w:rPr>
  </w:style>
  <w:style w:type="character" w:styleId="ad">
    <w:name w:val="Strong"/>
    <w:qFormat/>
    <w:rsid w:val="00ED0350"/>
    <w:rPr>
      <w:b/>
      <w:bCs/>
    </w:rPr>
  </w:style>
  <w:style w:type="paragraph" w:customStyle="1" w:styleId="Char1">
    <w:name w:val="Char1"/>
    <w:basedOn w:val="a"/>
    <w:rsid w:val="00F7672C"/>
    <w:pPr>
      <w:spacing w:line="300" w:lineRule="auto"/>
    </w:pPr>
    <w:rPr>
      <w:rFonts w:ascii="宋体" w:hAnsi="宋体"/>
      <w:sz w:val="24"/>
      <w:szCs w:val="24"/>
    </w:rPr>
  </w:style>
  <w:style w:type="character" w:customStyle="1" w:styleId="a8">
    <w:name w:val="正文文本 字符"/>
    <w:link w:val="a7"/>
    <w:locked/>
    <w:rsid w:val="008754F3"/>
    <w:rPr>
      <w:rFonts w:ascii="宋体" w:eastAsia="宋体" w:hAnsi="宋体"/>
      <w:sz w:val="30"/>
      <w:lang w:val="en-US" w:eastAsia="zh-CN" w:bidi="ar-SA"/>
    </w:rPr>
  </w:style>
  <w:style w:type="paragraph" w:customStyle="1" w:styleId="CharChar1CharChar">
    <w:name w:val="Char Char1 Char Char"/>
    <w:basedOn w:val="a"/>
    <w:autoRedefine/>
    <w:rsid w:val="00236989"/>
    <w:pPr>
      <w:spacing w:line="300" w:lineRule="auto"/>
    </w:pPr>
    <w:rPr>
      <w:rFonts w:ascii="宋体" w:hAnsi="宋体"/>
      <w:sz w:val="24"/>
      <w:szCs w:val="24"/>
    </w:rPr>
  </w:style>
  <w:style w:type="paragraph" w:customStyle="1" w:styleId="Style5">
    <w:name w:val="_Style 5"/>
    <w:basedOn w:val="a"/>
    <w:rsid w:val="00F26004"/>
    <w:pPr>
      <w:spacing w:line="300" w:lineRule="auto"/>
    </w:pPr>
    <w:rPr>
      <w:rFonts w:ascii="宋体" w:hAnsi="宋体"/>
      <w:sz w:val="24"/>
      <w:szCs w:val="24"/>
    </w:rPr>
  </w:style>
  <w:style w:type="paragraph" w:customStyle="1" w:styleId="CharChar1CharCharCharChar">
    <w:name w:val="Char Char1 Char Char Char Char"/>
    <w:basedOn w:val="a"/>
    <w:autoRedefine/>
    <w:rsid w:val="0028072B"/>
    <w:pPr>
      <w:spacing w:line="300" w:lineRule="auto"/>
    </w:pPr>
    <w:rPr>
      <w:rFonts w:ascii="宋体" w:hAnsi="宋体"/>
      <w:sz w:val="24"/>
      <w:szCs w:val="24"/>
    </w:rPr>
  </w:style>
  <w:style w:type="paragraph" w:customStyle="1" w:styleId="11">
    <w:name w:val="列出段落1"/>
    <w:basedOn w:val="a"/>
    <w:uiPriority w:val="34"/>
    <w:qFormat/>
    <w:rsid w:val="00B25D34"/>
    <w:pPr>
      <w:ind w:firstLineChars="200" w:firstLine="420"/>
    </w:pPr>
  </w:style>
  <w:style w:type="paragraph" w:styleId="ae">
    <w:name w:val="Balloon Text"/>
    <w:basedOn w:val="a"/>
    <w:link w:val="af"/>
    <w:rsid w:val="00F15EE9"/>
    <w:rPr>
      <w:sz w:val="18"/>
      <w:szCs w:val="18"/>
    </w:rPr>
  </w:style>
  <w:style w:type="character" w:customStyle="1" w:styleId="af">
    <w:name w:val="批注框文本 字符"/>
    <w:link w:val="ae"/>
    <w:rsid w:val="00F15EE9"/>
    <w:rPr>
      <w:kern w:val="2"/>
      <w:sz w:val="18"/>
      <w:szCs w:val="18"/>
    </w:rPr>
  </w:style>
  <w:style w:type="character" w:styleId="af0">
    <w:name w:val="Placeholder Text"/>
    <w:basedOn w:val="a0"/>
    <w:uiPriority w:val="99"/>
    <w:semiHidden/>
    <w:rsid w:val="00D10803"/>
    <w:rPr>
      <w:color w:val="808080"/>
    </w:rPr>
  </w:style>
  <w:style w:type="paragraph" w:styleId="af1">
    <w:name w:val="Revision"/>
    <w:hidden/>
    <w:uiPriority w:val="99"/>
    <w:semiHidden/>
    <w:rsid w:val="008D765E"/>
    <w:rPr>
      <w:kern w:val="2"/>
      <w:sz w:val="21"/>
    </w:rPr>
  </w:style>
  <w:style w:type="paragraph" w:styleId="af2">
    <w:name w:val="List Paragraph"/>
    <w:basedOn w:val="a"/>
    <w:uiPriority w:val="34"/>
    <w:qFormat/>
    <w:rsid w:val="00737B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0050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5832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7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6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2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10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9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76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937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919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182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371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6752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60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6403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4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66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33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1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26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19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27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36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533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544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095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391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5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0.png"/><Relationship Id="rId58" Type="http://schemas.openxmlformats.org/officeDocument/2006/relationships/image" Target="media/image25.png"/><Relationship Id="rId5" Type="http://schemas.openxmlformats.org/officeDocument/2006/relationships/webSettings" Target="webSettings.xml"/><Relationship Id="rId61" Type="http://schemas.microsoft.com/office/2011/relationships/people" Target="people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3.png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png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54" Type="http://schemas.openxmlformats.org/officeDocument/2006/relationships/image" Target="media/image21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18.wmf"/><Relationship Id="rId57" Type="http://schemas.openxmlformats.org/officeDocument/2006/relationships/image" Target="media/image24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F1DE2-F71F-4190-BCB5-457C3016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17</Pages>
  <Words>1272</Words>
  <Characters>7253</Characters>
  <Application>Microsoft Office Word</Application>
  <DocSecurity>0</DocSecurity>
  <PresentationFormat/>
  <Lines>60</Lines>
  <Paragraphs>17</Paragraphs>
  <Slides>0</Slides>
  <Notes>0</Notes>
  <HiddenSlides>0</HiddenSlides>
  <MMClips>0</MMClips>
  <ScaleCrop>false</ScaleCrop>
  <Company>Microsoft</Company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  明  书</dc:title>
  <dc:creator>yingming_liu</dc:creator>
  <cp:lastModifiedBy>王维跃</cp:lastModifiedBy>
  <cp:revision>9</cp:revision>
  <cp:lastPrinted>2022-11-08T03:25:00Z</cp:lastPrinted>
  <dcterms:created xsi:type="dcterms:W3CDTF">2022-11-08T03:24:00Z</dcterms:created>
  <dcterms:modified xsi:type="dcterms:W3CDTF">2022-11-22T13:08:00Z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2052-6.3.0.1705</vt:lpwstr>
  </property>
</Properties>
</file>